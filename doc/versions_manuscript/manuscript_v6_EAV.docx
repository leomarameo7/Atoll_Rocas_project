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B2C3" w14:textId="77777777" w:rsidR="00622106" w:rsidRDefault="00CB5611">
      <w:pPr>
        <w:rPr>
          <w:rFonts w:ascii="Times New Roman" w:hAnsi="Times New Roman"/>
        </w:rPr>
      </w:pPr>
      <w:r>
        <w:rPr>
          <w:rFonts w:ascii="Times New Roman" w:hAnsi="Times New Roman"/>
          <w:b/>
        </w:rPr>
        <w:t>Title</w:t>
      </w:r>
    </w:p>
    <w:p w14:paraId="19508F47" w14:textId="77777777" w:rsidR="00622106" w:rsidRDefault="00CB5611">
      <w:pPr>
        <w:rPr>
          <w:rFonts w:ascii="Times New Roman" w:hAnsi="Times New Roman"/>
        </w:rPr>
      </w:pPr>
      <w:commentRangeStart w:id="0"/>
      <w:r>
        <w:rPr>
          <w:rFonts w:ascii="Times New Roman" w:hAnsi="Times New Roman"/>
          <w:b/>
          <w:sz w:val="26"/>
          <w:szCs w:val="26"/>
        </w:rPr>
        <w:t>#1 Ocean warming degrades the food web in tropical reef ecosystems</w:t>
      </w:r>
    </w:p>
    <w:p w14:paraId="4295563F" w14:textId="77777777" w:rsidR="00622106" w:rsidRDefault="00622106">
      <w:pPr>
        <w:rPr>
          <w:rFonts w:hint="eastAsia"/>
          <w:b/>
          <w:sz w:val="26"/>
          <w:szCs w:val="26"/>
        </w:rPr>
      </w:pPr>
    </w:p>
    <w:p w14:paraId="761A9A12" w14:textId="77777777" w:rsidR="00622106" w:rsidRDefault="00CB5611">
      <w:pPr>
        <w:rPr>
          <w:rFonts w:ascii="Times New Roman" w:hAnsi="Times New Roman"/>
        </w:rPr>
      </w:pPr>
      <w:r>
        <w:rPr>
          <w:rFonts w:ascii="Times New Roman" w:hAnsi="Times New Roman"/>
          <w:b/>
          <w:sz w:val="26"/>
          <w:szCs w:val="26"/>
        </w:rPr>
        <w:t xml:space="preserve">#2 Degradation of tropical reef ecosystems by ocean warming </w:t>
      </w:r>
    </w:p>
    <w:commentRangeEnd w:id="0"/>
    <w:p w14:paraId="75958B56" w14:textId="77777777" w:rsidR="00622106" w:rsidRDefault="00B266C6">
      <w:pPr>
        <w:rPr>
          <w:rFonts w:hint="eastAsia"/>
          <w:b/>
          <w:sz w:val="26"/>
          <w:szCs w:val="26"/>
        </w:rPr>
      </w:pPr>
      <w:r>
        <w:rPr>
          <w:rStyle w:val="Refdecomentrio"/>
          <w:rFonts w:cs="Mangal"/>
        </w:rPr>
        <w:commentReference w:id="0"/>
      </w:r>
    </w:p>
    <w:p w14:paraId="050F6A8A" w14:textId="77777777" w:rsidR="00622106" w:rsidRDefault="00CB5611">
      <w:pPr>
        <w:rPr>
          <w:rFonts w:ascii="Times New Roman" w:hAnsi="Times New Roman"/>
        </w:rPr>
      </w:pPr>
      <w:r>
        <w:rPr>
          <w:rFonts w:ascii="Times New Roman" w:hAnsi="Times New Roman"/>
          <w:b/>
        </w:rPr>
        <w:t>Abstract</w:t>
      </w:r>
    </w:p>
    <w:p w14:paraId="3B76F332" w14:textId="49E760D0" w:rsidR="00622106" w:rsidRDefault="00CB5611">
      <w:pPr>
        <w:widowControl w:val="0"/>
        <w:spacing w:after="240"/>
        <w:jc w:val="both"/>
        <w:rPr>
          <w:rFonts w:ascii="Times New Roman" w:hAnsi="Times New Roman"/>
        </w:rPr>
      </w:pPr>
      <w:r>
        <w:rPr>
          <w:rFonts w:ascii="Times New Roman" w:hAnsi="Times New Roman"/>
          <w:color w:val="000000"/>
        </w:rPr>
        <w:t xml:space="preserve">Climate change is affecting life on Earth in many levels, from </w:t>
      </w:r>
      <w:del w:id="1" w:author="Edson Vieira Filho" w:date="2020-04-21T14:33:00Z">
        <w:r w:rsidDel="00983720">
          <w:rPr>
            <w:rFonts w:ascii="Times New Roman" w:hAnsi="Times New Roman"/>
            <w:color w:val="000000"/>
          </w:rPr>
          <w:delText>interfering on</w:delText>
        </w:r>
      </w:del>
      <w:ins w:id="2" w:author="Edson Vieira Filho" w:date="2020-04-21T14:33:00Z">
        <w:r w:rsidR="00983720">
          <w:rPr>
            <w:rFonts w:ascii="Times New Roman" w:hAnsi="Times New Roman"/>
            <w:color w:val="000000"/>
          </w:rPr>
          <w:t>affecting</w:t>
        </w:r>
      </w:ins>
      <w:r>
        <w:rPr>
          <w:rFonts w:ascii="Times New Roman" w:hAnsi="Times New Roman"/>
          <w:color w:val="000000"/>
        </w:rPr>
        <w:t xml:space="preserve"> metabolic responses </w:t>
      </w:r>
      <w:del w:id="3" w:author="Edson Vieira Filho" w:date="2020-04-21T14:35:00Z">
        <w:r w:rsidDel="00983720">
          <w:rPr>
            <w:rFonts w:ascii="Times New Roman" w:hAnsi="Times New Roman"/>
            <w:color w:val="000000"/>
          </w:rPr>
          <w:delText>at the individual level</w:delText>
        </w:r>
      </w:del>
      <w:ins w:id="4" w:author="Edson Vieira Filho" w:date="2020-04-21T14:35:00Z">
        <w:r w:rsidR="00983720">
          <w:rPr>
            <w:rFonts w:ascii="Times New Roman" w:hAnsi="Times New Roman"/>
            <w:color w:val="000000"/>
          </w:rPr>
          <w:t>of individuals</w:t>
        </w:r>
      </w:ins>
      <w:r>
        <w:rPr>
          <w:rFonts w:ascii="Times New Roman" w:hAnsi="Times New Roman"/>
          <w:color w:val="000000"/>
        </w:rPr>
        <w:t xml:space="preserve"> to causing shifts in species distributions and community composition, </w:t>
      </w:r>
      <w:commentRangeStart w:id="5"/>
      <w:r>
        <w:rPr>
          <w:rFonts w:ascii="Times New Roman" w:hAnsi="Times New Roman"/>
          <w:color w:val="000000"/>
        </w:rPr>
        <w:t xml:space="preserve">which </w:t>
      </w:r>
      <w:ins w:id="6" w:author="Edson Vieira Filho" w:date="2020-04-21T14:35:00Z">
        <w:r w:rsidR="00983720">
          <w:rPr>
            <w:rFonts w:ascii="Times New Roman" w:hAnsi="Times New Roman"/>
            <w:color w:val="000000"/>
          </w:rPr>
          <w:t xml:space="preserve">may </w:t>
        </w:r>
      </w:ins>
      <w:r>
        <w:rPr>
          <w:rFonts w:ascii="Times New Roman" w:hAnsi="Times New Roman"/>
          <w:color w:val="000000"/>
        </w:rPr>
        <w:t>scale up to the ecosystem level</w:t>
      </w:r>
      <w:commentRangeEnd w:id="5"/>
      <w:r w:rsidR="00983720">
        <w:rPr>
          <w:rStyle w:val="Refdecomentrio"/>
          <w:rFonts w:cs="Mangal"/>
        </w:rPr>
        <w:commentReference w:id="5"/>
      </w:r>
      <w:ins w:id="7" w:author="Edson Vieira Filho" w:date="2020-04-21T14:35:00Z">
        <w:r w:rsidR="00983720">
          <w:rPr>
            <w:rFonts w:ascii="Times New Roman" w:hAnsi="Times New Roman"/>
            <w:color w:val="000000"/>
          </w:rPr>
          <w:t xml:space="preserve"> by affecting productivity and </w:t>
        </w:r>
      </w:ins>
      <w:ins w:id="8" w:author="Edson Vieira Filho" w:date="2020-04-21T14:36:00Z">
        <w:r w:rsidR="00983720">
          <w:rPr>
            <w:rFonts w:ascii="Times New Roman" w:hAnsi="Times New Roman"/>
            <w:color w:val="000000"/>
          </w:rPr>
          <w:t>stability</w:t>
        </w:r>
      </w:ins>
      <w:r>
        <w:rPr>
          <w:rFonts w:ascii="Times New Roman" w:hAnsi="Times New Roman"/>
          <w:color w:val="000000"/>
        </w:rPr>
        <w:t xml:space="preserve">. </w:t>
      </w:r>
      <w:r>
        <w:rPr>
          <w:rFonts w:ascii="Times New Roman" w:eastAsia="Tahoma" w:hAnsi="Times New Roman" w:cs="Tahoma"/>
          <w:kern w:val="0"/>
          <w:lang w:val="en-US" w:eastAsia="en-US" w:bidi="en-US"/>
        </w:rPr>
        <w:t>A less evident but no</w:t>
      </w:r>
      <w:ins w:id="9" w:author="Edson Vieira Filho" w:date="2020-04-21T14:38:00Z">
        <w:r w:rsidR="00983720">
          <w:rPr>
            <w:rFonts w:ascii="Times New Roman" w:eastAsia="Tahoma" w:hAnsi="Times New Roman" w:cs="Tahoma"/>
            <w:kern w:val="0"/>
            <w:lang w:val="en-US" w:eastAsia="en-US" w:bidi="en-US"/>
          </w:rPr>
          <w:t>t</w:t>
        </w:r>
      </w:ins>
      <w:r>
        <w:rPr>
          <w:rFonts w:ascii="Times New Roman" w:eastAsia="Tahoma" w:hAnsi="Times New Roman" w:cs="Tahoma"/>
          <w:kern w:val="0"/>
          <w:lang w:val="en-US" w:eastAsia="en-US" w:bidi="en-US"/>
        </w:rPr>
        <w:t xml:space="preserve"> less important impact are climate-driven shifts in food webs, which are overlooked due to the paucity of data and difficulty to generate reliable models.</w:t>
      </w:r>
      <w:r>
        <w:rPr>
          <w:rFonts w:ascii="Times New Roman" w:hAnsi="Times New Roman"/>
          <w:color w:val="000000"/>
        </w:rPr>
        <w:t xml:space="preserve"> We developed a food web model of a tropical near-pristine reef ecosystem and </w:t>
      </w:r>
      <w:proofErr w:type="spellStart"/>
      <w:r>
        <w:rPr>
          <w:rFonts w:ascii="Times New Roman" w:hAnsi="Times New Roman"/>
          <w:color w:val="000000"/>
        </w:rPr>
        <w:t>analyzed</w:t>
      </w:r>
      <w:proofErr w:type="spellEnd"/>
      <w:r>
        <w:rPr>
          <w:rFonts w:ascii="Times New Roman" w:hAnsi="Times New Roman"/>
          <w:color w:val="000000"/>
        </w:rPr>
        <w:t xml:space="preserve"> changes on living biomass and the </w:t>
      </w:r>
      <w:commentRangeStart w:id="10"/>
      <w:r>
        <w:rPr>
          <w:rFonts w:ascii="Times New Roman" w:hAnsi="Times New Roman"/>
          <w:color w:val="000000"/>
        </w:rPr>
        <w:t xml:space="preserve">ecosystem structure </w:t>
      </w:r>
      <w:commentRangeEnd w:id="10"/>
      <w:r w:rsidR="00983720">
        <w:rPr>
          <w:rStyle w:val="Refdecomentrio"/>
          <w:rFonts w:cs="Mangal"/>
        </w:rPr>
        <w:commentReference w:id="10"/>
      </w:r>
      <w:r>
        <w:rPr>
          <w:rFonts w:ascii="Times New Roman" w:hAnsi="Times New Roman"/>
          <w:color w:val="000000"/>
        </w:rPr>
        <w:t>as a response to climate change scenarios over the 21st century.</w:t>
      </w:r>
      <w:r>
        <w:rPr>
          <w:rFonts w:ascii="Times New Roman" w:hAnsi="Times New Roman" w:cs="Times New Roman"/>
          <w:color w:val="000000"/>
          <w:highlight w:val="white"/>
        </w:rPr>
        <w:t xml:space="preserve"> By the end of the century, t</w:t>
      </w:r>
      <w:r>
        <w:rPr>
          <w:rFonts w:ascii="Times New Roman" w:hAnsi="Times New Roman" w:cs="Times New Roman"/>
          <w:bCs/>
          <w:color w:val="000000"/>
          <w:highlight w:val="white"/>
        </w:rPr>
        <w:t xml:space="preserve">otal living biomass is expected to decrease by 1%,  8 % and 44% under the low, medium and high emissions scenarios, respectively. </w:t>
      </w:r>
      <w:commentRangeStart w:id="11"/>
      <w:r>
        <w:rPr>
          <w:rFonts w:ascii="Times New Roman" w:hAnsi="Times New Roman" w:cs="Times New Roman"/>
          <w:color w:val="000000"/>
          <w:highlight w:val="white"/>
        </w:rPr>
        <w:t xml:space="preserve">As total fish biomass decrease under high emissions scenario, ecosystem structure will </w:t>
      </w:r>
      <w:r>
        <w:rPr>
          <w:rFonts w:ascii="Times New Roman" w:hAnsi="Times New Roman" w:cs="Times New Roman"/>
          <w:color w:val="1C1D1E"/>
          <w:highlight w:val="white"/>
        </w:rPr>
        <w:t>shift from a system with greater relative abundance of herbivorous/</w:t>
      </w:r>
      <w:proofErr w:type="spellStart"/>
      <w:r>
        <w:rPr>
          <w:rFonts w:ascii="Times New Roman" w:hAnsi="Times New Roman"/>
          <w:color w:val="1C1D1E"/>
          <w:highlight w:val="white"/>
        </w:rPr>
        <w:t>detritivorous</w:t>
      </w:r>
      <w:proofErr w:type="spellEnd"/>
      <w:r>
        <w:rPr>
          <w:rFonts w:ascii="Times New Roman" w:hAnsi="Times New Roman" w:cs="Times New Roman"/>
          <w:color w:val="1C1D1E"/>
          <w:highlight w:val="white"/>
        </w:rPr>
        <w:t xml:space="preserve"> fish</w:t>
      </w:r>
      <w:del w:id="12" w:author="Edson Vieira Filho" w:date="2020-04-21T14:41:00Z">
        <w:r w:rsidDel="00983720">
          <w:rPr>
            <w:rFonts w:ascii="Times New Roman" w:hAnsi="Times New Roman" w:cs="Times New Roman"/>
            <w:color w:val="1C1D1E"/>
            <w:highlight w:val="white"/>
          </w:rPr>
          <w:delText>,</w:delText>
        </w:r>
      </w:del>
      <w:r>
        <w:rPr>
          <w:rFonts w:ascii="Times New Roman" w:hAnsi="Times New Roman" w:cs="Times New Roman"/>
          <w:color w:val="1C1D1E"/>
          <w:highlight w:val="white"/>
        </w:rPr>
        <w:t xml:space="preserve"> and </w:t>
      </w:r>
      <w:proofErr w:type="spellStart"/>
      <w:r>
        <w:rPr>
          <w:rFonts w:ascii="Times New Roman" w:hAnsi="Times New Roman" w:cs="Times New Roman"/>
          <w:color w:val="1C1D1E"/>
          <w:highlight w:val="white"/>
        </w:rPr>
        <w:t>suspensivorous</w:t>
      </w:r>
      <w:proofErr w:type="spellEnd"/>
      <w:r>
        <w:rPr>
          <w:rFonts w:ascii="Times New Roman" w:hAnsi="Times New Roman" w:cs="Times New Roman"/>
          <w:color w:val="1C1D1E"/>
          <w:highlight w:val="white"/>
        </w:rPr>
        <w:t xml:space="preserve"> </w:t>
      </w:r>
      <w:r>
        <w:rPr>
          <w:rFonts w:ascii="Times New Roman" w:hAnsi="Times New Roman"/>
          <w:color w:val="1C1D1E"/>
          <w:highlight w:val="white"/>
        </w:rPr>
        <w:t>benthic</w:t>
      </w:r>
      <w:r>
        <w:rPr>
          <w:rFonts w:ascii="Times New Roman" w:hAnsi="Times New Roman" w:cs="Times New Roman"/>
          <w:color w:val="1C1D1E"/>
          <w:highlight w:val="white"/>
        </w:rPr>
        <w:t xml:space="preserve"> </w:t>
      </w:r>
      <w:r>
        <w:rPr>
          <w:rFonts w:ascii="Times New Roman" w:hAnsi="Times New Roman"/>
          <w:color w:val="1C1D1E"/>
          <w:highlight w:val="white"/>
        </w:rPr>
        <w:t>invertebrates</w:t>
      </w:r>
      <w:ins w:id="13" w:author="Edson Vieira Filho" w:date="2020-04-21T14:41:00Z">
        <w:r w:rsidR="00983720">
          <w:rPr>
            <w:rFonts w:ascii="Times New Roman" w:hAnsi="Times New Roman"/>
            <w:color w:val="1C1D1E"/>
            <w:highlight w:val="white"/>
          </w:rPr>
          <w:t>,</w:t>
        </w:r>
      </w:ins>
      <w:r>
        <w:rPr>
          <w:rFonts w:ascii="Times New Roman" w:hAnsi="Times New Roman" w:cs="Times New Roman"/>
          <w:color w:val="1C1D1E"/>
          <w:highlight w:val="white"/>
        </w:rPr>
        <w:t xml:space="preserve"> to a system typified by relatively more </w:t>
      </w:r>
      <w:proofErr w:type="spellStart"/>
      <w:r>
        <w:rPr>
          <w:rFonts w:ascii="Times New Roman" w:hAnsi="Times New Roman"/>
          <w:color w:val="1C1D1E"/>
          <w:highlight w:val="white"/>
        </w:rPr>
        <w:t>invertivorous</w:t>
      </w:r>
      <w:proofErr w:type="spellEnd"/>
      <w:r>
        <w:rPr>
          <w:rFonts w:ascii="Times New Roman" w:hAnsi="Times New Roman" w:cs="Times New Roman"/>
          <w:color w:val="1C1D1E"/>
          <w:highlight w:val="white"/>
        </w:rPr>
        <w:t xml:space="preserve"> fishes, suspension feeding </w:t>
      </w:r>
      <w:r>
        <w:rPr>
          <w:rFonts w:ascii="Times New Roman" w:hAnsi="Times New Roman"/>
          <w:color w:val="1C1D1E"/>
          <w:highlight w:val="white"/>
        </w:rPr>
        <w:t>zooplankton</w:t>
      </w:r>
      <w:r>
        <w:rPr>
          <w:rFonts w:ascii="Times New Roman" w:hAnsi="Times New Roman" w:cs="Times New Roman"/>
          <w:color w:val="1C1D1E"/>
          <w:highlight w:val="white"/>
        </w:rPr>
        <w:t>, and algal turfs that thrives while corals collap</w:t>
      </w:r>
      <w:r>
        <w:rPr>
          <w:rFonts w:ascii="Times New Roman" w:hAnsi="Times New Roman" w:cs="Times New Roman"/>
          <w:color w:val="000000"/>
          <w:highlight w:val="white"/>
        </w:rPr>
        <w:t>se</w:t>
      </w:r>
      <w:commentRangeEnd w:id="11"/>
      <w:r w:rsidR="00983720">
        <w:rPr>
          <w:rStyle w:val="Refdecomentrio"/>
          <w:rFonts w:cs="Mangal"/>
        </w:rPr>
        <w:commentReference w:id="11"/>
      </w:r>
      <w:r>
        <w:rPr>
          <w:rFonts w:ascii="Times New Roman" w:hAnsi="Times New Roman" w:cs="Times New Roman"/>
          <w:color w:val="000000"/>
          <w:highlight w:val="white"/>
        </w:rPr>
        <w:t xml:space="preserve">. This climate-driven community shift is likely to degrades the food web by altering the dominant flows of energy, potentially favouring </w:t>
      </w:r>
      <w:commentRangeStart w:id="14"/>
      <w:proofErr w:type="spellStart"/>
      <w:r>
        <w:rPr>
          <w:rFonts w:ascii="Times New Roman" w:hAnsi="Times New Roman" w:cs="Times New Roman"/>
          <w:color w:val="000000"/>
          <w:highlight w:val="white"/>
        </w:rPr>
        <w:t>microbi</w:t>
      </w:r>
      <w:ins w:id="15" w:author="Edson Vieira Filho" w:date="2020-04-21T14:44:00Z">
        <w:r w:rsidR="00D01D53">
          <w:rPr>
            <w:rFonts w:ascii="Times New Roman" w:hAnsi="Times New Roman" w:cs="Times New Roman"/>
            <w:color w:val="000000"/>
            <w:highlight w:val="white"/>
          </w:rPr>
          <w:t>o</w:t>
        </w:r>
      </w:ins>
      <w:del w:id="16" w:author="Edson Vieira Filho" w:date="2020-04-21T14:44:00Z">
        <w:r w:rsidDel="00D01D53">
          <w:rPr>
            <w:rFonts w:ascii="Times New Roman" w:hAnsi="Times New Roman" w:cs="Times New Roman"/>
            <w:color w:val="000000"/>
            <w:highlight w:val="white"/>
          </w:rPr>
          <w:delText>a</w:delText>
        </w:r>
      </w:del>
      <w:r>
        <w:rPr>
          <w:rFonts w:ascii="Times New Roman" w:hAnsi="Times New Roman" w:cs="Times New Roman"/>
          <w:color w:val="000000"/>
          <w:highlight w:val="white"/>
        </w:rPr>
        <w:t>lization</w:t>
      </w:r>
      <w:commentRangeEnd w:id="14"/>
      <w:proofErr w:type="spellEnd"/>
      <w:r w:rsidR="00D01D53">
        <w:rPr>
          <w:rStyle w:val="Refdecomentrio"/>
          <w:rFonts w:cs="Mangal"/>
        </w:rPr>
        <w:commentReference w:id="14"/>
      </w:r>
      <w:r>
        <w:rPr>
          <w:rFonts w:ascii="Times New Roman" w:hAnsi="Times New Roman" w:cs="Times New Roman"/>
          <w:color w:val="000000"/>
          <w:highlight w:val="white"/>
        </w:rPr>
        <w:t xml:space="preserve"> and reducing ecosystem resilience, functioning and services. </w:t>
      </w:r>
      <w:ins w:id="17" w:author="Edson Vieira Filho" w:date="2020-04-21T14:54:00Z">
        <w:r w:rsidR="00BC51FC">
          <w:rPr>
            <w:rFonts w:ascii="Times New Roman" w:hAnsi="Times New Roman" w:cs="Times New Roman"/>
            <w:color w:val="000000"/>
            <w:highlight w:val="white"/>
          </w:rPr>
          <w:t xml:space="preserve">Besides providing a predictive framework, </w:t>
        </w:r>
      </w:ins>
      <w:commentRangeStart w:id="18"/>
      <w:del w:id="19" w:author="Edson Vieira Filho" w:date="2020-04-21T14:54:00Z">
        <w:r w:rsidDel="00BC51FC">
          <w:rPr>
            <w:rFonts w:ascii="Times New Roman" w:hAnsi="Times New Roman" w:cs="Times New Roman"/>
            <w:color w:val="000000"/>
            <w:highlight w:val="white"/>
          </w:rPr>
          <w:delText xml:space="preserve">These </w:delText>
        </w:r>
      </w:del>
      <w:ins w:id="20" w:author="Edson Vieira Filho" w:date="2020-04-21T14:54:00Z">
        <w:r w:rsidR="00BC51FC">
          <w:rPr>
            <w:rFonts w:ascii="Times New Roman" w:hAnsi="Times New Roman" w:cs="Times New Roman"/>
            <w:color w:val="000000"/>
            <w:highlight w:val="white"/>
          </w:rPr>
          <w:t xml:space="preserve">our </w:t>
        </w:r>
      </w:ins>
      <w:r>
        <w:rPr>
          <w:rFonts w:ascii="Times New Roman" w:hAnsi="Times New Roman" w:cs="Times New Roman"/>
          <w:color w:val="000000"/>
          <w:highlight w:val="white"/>
        </w:rPr>
        <w:t xml:space="preserve">results highlight </w:t>
      </w:r>
      <w:ins w:id="21" w:author="Edson Vieira Filho" w:date="2020-04-21T14:55:00Z">
        <w:r w:rsidR="00BC51FC">
          <w:rPr>
            <w:rFonts w:ascii="Times New Roman" w:hAnsi="Times New Roman" w:cs="Times New Roman"/>
            <w:color w:val="000000"/>
            <w:highlight w:val="white"/>
          </w:rPr>
          <w:t xml:space="preserve">how </w:t>
        </w:r>
      </w:ins>
      <w:r>
        <w:rPr>
          <w:rFonts w:ascii="Times New Roman" w:hAnsi="Times New Roman" w:cs="Times New Roman"/>
          <w:color w:val="000000"/>
          <w:highlight w:val="white"/>
        </w:rPr>
        <w:t xml:space="preserve">the risk of severe biodiversity losses from climate change in tropical pristine reef ecosystems </w:t>
      </w:r>
      <w:ins w:id="22" w:author="Edson Vieira Filho" w:date="2020-04-21T14:55:00Z">
        <w:r w:rsidR="00BC51FC">
          <w:rPr>
            <w:rFonts w:ascii="Times New Roman" w:hAnsi="Times New Roman" w:cs="Times New Roman"/>
            <w:color w:val="000000"/>
            <w:highlight w:val="white"/>
          </w:rPr>
          <w:t xml:space="preserve">can scale up and affect </w:t>
        </w:r>
      </w:ins>
      <w:ins w:id="23" w:author="Edson Vieira Filho" w:date="2020-04-21T14:56:00Z">
        <w:r w:rsidR="00BC51FC">
          <w:rPr>
            <w:rFonts w:ascii="Times New Roman" w:hAnsi="Times New Roman" w:cs="Times New Roman"/>
            <w:color w:val="000000"/>
            <w:highlight w:val="white"/>
          </w:rPr>
          <w:t xml:space="preserve">the entire </w:t>
        </w:r>
      </w:ins>
      <w:ins w:id="24" w:author="Edson Vieira Filho" w:date="2020-04-21T14:55:00Z">
        <w:r w:rsidR="00BC51FC">
          <w:rPr>
            <w:rFonts w:ascii="Times New Roman" w:hAnsi="Times New Roman" w:cs="Times New Roman"/>
            <w:color w:val="000000"/>
            <w:highlight w:val="white"/>
          </w:rPr>
          <w:t>food web and thus energy flow and ecosystem functi</w:t>
        </w:r>
      </w:ins>
      <w:ins w:id="25" w:author="Edson Vieira Filho" w:date="2020-04-21T14:56:00Z">
        <w:r w:rsidR="00BC51FC">
          <w:rPr>
            <w:rFonts w:ascii="Times New Roman" w:hAnsi="Times New Roman" w:cs="Times New Roman"/>
            <w:color w:val="000000"/>
            <w:highlight w:val="white"/>
          </w:rPr>
          <w:t>oning.</w:t>
        </w:r>
      </w:ins>
      <w:del w:id="26" w:author="Edson Vieira Filho" w:date="2020-04-21T14:56:00Z">
        <w:r w:rsidDel="00BC51FC">
          <w:rPr>
            <w:rFonts w:ascii="Times New Roman" w:hAnsi="Times New Roman" w:cs="Times New Roman"/>
            <w:color w:val="000000"/>
            <w:highlight w:val="white"/>
          </w:rPr>
          <w:delText>and provide a framework for predicting when these events may occur.</w:delText>
        </w:r>
      </w:del>
      <w:r>
        <w:rPr>
          <w:rFonts w:ascii="Times New Roman" w:hAnsi="Times New Roman" w:cs="Times New Roman"/>
          <w:color w:val="000000"/>
          <w:highlight w:val="white"/>
        </w:rPr>
        <w:t xml:space="preserve"> </w:t>
      </w:r>
      <w:commentRangeEnd w:id="18"/>
      <w:r w:rsidR="00D01D53">
        <w:rPr>
          <w:rStyle w:val="Refdecomentrio"/>
          <w:rFonts w:cs="Mangal"/>
        </w:rPr>
        <w:commentReference w:id="18"/>
      </w:r>
    </w:p>
    <w:p w14:paraId="5D5C8E71" w14:textId="77777777" w:rsidR="00622106" w:rsidRDefault="00CB5611">
      <w:pPr>
        <w:widowControl w:val="0"/>
        <w:spacing w:after="240"/>
        <w:jc w:val="both"/>
        <w:rPr>
          <w:rFonts w:ascii="Times New Roman" w:hAnsi="Times New Roman"/>
        </w:rPr>
      </w:pPr>
      <w:r>
        <w:rPr>
          <w:rFonts w:ascii="Times New Roman" w:hAnsi="Times New Roman"/>
          <w:b/>
        </w:rPr>
        <w:t>Introduction</w:t>
      </w:r>
    </w:p>
    <w:p w14:paraId="42D1779E" w14:textId="503ECDB2" w:rsidR="00622106" w:rsidRDefault="00CB5611">
      <w:pPr>
        <w:spacing w:line="360" w:lineRule="auto"/>
        <w:jc w:val="both"/>
        <w:rPr>
          <w:rFonts w:ascii="Times New Roman" w:hAnsi="Times New Roman"/>
        </w:rPr>
      </w:pPr>
      <w:r>
        <w:rPr>
          <w:rFonts w:ascii="Times New Roman" w:hAnsi="Times New Roman"/>
          <w:color w:val="000000"/>
        </w:rPr>
        <w:t xml:space="preserve">Human-induced climate change is affecting ecosystems in all continents and oceans </w:t>
      </w:r>
      <w:bookmarkStart w:id="27" w:name="__UnoMark__20000_2427403341"/>
      <w:r>
        <w:rPr>
          <w:rFonts w:ascii="Times New Roman" w:hAnsi="Times New Roman"/>
          <w:color w:val="000000"/>
        </w:rPr>
        <w:t xml:space="preserve">(Sunday et al. 2012; McCauley et al. 2015; </w:t>
      </w:r>
      <w:proofErr w:type="spellStart"/>
      <w:r>
        <w:rPr>
          <w:rFonts w:ascii="Times New Roman" w:hAnsi="Times New Roman"/>
          <w:color w:val="000000"/>
        </w:rPr>
        <w:t>Lotze</w:t>
      </w:r>
      <w:proofErr w:type="spellEnd"/>
      <w:r>
        <w:rPr>
          <w:rFonts w:ascii="Times New Roman" w:hAnsi="Times New Roman"/>
          <w:color w:val="000000"/>
        </w:rPr>
        <w:t xml:space="preserve"> et al. 2019</w:t>
      </w:r>
      <w:bookmarkEnd w:id="27"/>
      <w:r>
        <w:rPr>
          <w:rFonts w:ascii="Times New Roman" w:hAnsi="Times New Roman"/>
          <w:color w:val="000000"/>
        </w:rPr>
        <w:t xml:space="preserve">). Rising temperatures will transform ecosystems into new configurations, towards more homogeneous and less stable biological communities </w:t>
      </w:r>
      <w:bookmarkStart w:id="28" w:name="__UnoMark__20004_2427403341"/>
      <w:r>
        <w:rPr>
          <w:rFonts w:ascii="Times New Roman" w:hAnsi="Times New Roman"/>
          <w:color w:val="000000"/>
        </w:rPr>
        <w:t>(</w:t>
      </w:r>
      <w:proofErr w:type="spellStart"/>
      <w:r>
        <w:rPr>
          <w:rFonts w:ascii="Times New Roman" w:hAnsi="Times New Roman"/>
          <w:color w:val="000000"/>
        </w:rPr>
        <w:t>Sydeman</w:t>
      </w:r>
      <w:proofErr w:type="spellEnd"/>
      <w:r>
        <w:rPr>
          <w:rFonts w:ascii="Times New Roman" w:hAnsi="Times New Roman"/>
          <w:color w:val="000000"/>
        </w:rPr>
        <w:t xml:space="preserve"> et al. 2015; Nolan et al. 2018)</w:t>
      </w:r>
      <w:bookmarkEnd w:id="28"/>
      <w:r>
        <w:rPr>
          <w:rFonts w:ascii="Times New Roman" w:hAnsi="Times New Roman"/>
          <w:color w:val="000000"/>
        </w:rPr>
        <w:t>. The predicted ocean warming under high greenhouse-gas emissions scenarios will severely affect species distribution, abundance and extinction rates (</w:t>
      </w:r>
      <w:proofErr w:type="spellStart"/>
      <w:r>
        <w:rPr>
          <w:rFonts w:ascii="Times New Roman" w:hAnsi="Times New Roman"/>
          <w:color w:val="000000"/>
        </w:rPr>
        <w:t>Bryndum</w:t>
      </w:r>
      <w:proofErr w:type="spellEnd"/>
      <w:r>
        <w:rPr>
          <w:rFonts w:ascii="Times New Roman" w:hAnsi="Times New Roman"/>
        </w:rPr>
        <w:t xml:space="preserve">‐Buchholz et al. 2019; </w:t>
      </w:r>
      <w:proofErr w:type="spellStart"/>
      <w:r>
        <w:rPr>
          <w:rFonts w:ascii="Times New Roman" w:hAnsi="Times New Roman"/>
        </w:rPr>
        <w:t>Pörtner</w:t>
      </w:r>
      <w:proofErr w:type="spellEnd"/>
      <w:r>
        <w:rPr>
          <w:rFonts w:ascii="Times New Roman" w:hAnsi="Times New Roman"/>
        </w:rPr>
        <w:t xml:space="preserve"> 2019)</w:t>
      </w:r>
      <w:r>
        <w:rPr>
          <w:rFonts w:ascii="Times New Roman" w:hAnsi="Times New Roman"/>
          <w:color w:val="000000"/>
        </w:rPr>
        <w:t xml:space="preserve">. Beyond species, climate change will affect </w:t>
      </w:r>
      <w:del w:id="29" w:author="Edson Vieira Filho" w:date="2020-04-21T15:05:00Z">
        <w:r w:rsidDel="00C41A33">
          <w:rPr>
            <w:rFonts w:ascii="Times New Roman" w:hAnsi="Times New Roman"/>
            <w:color w:val="000000"/>
          </w:rPr>
          <w:delText xml:space="preserve">the </w:delText>
        </w:r>
      </w:del>
      <w:r>
        <w:rPr>
          <w:rFonts w:ascii="Times New Roman" w:hAnsi="Times New Roman"/>
          <w:color w:val="000000"/>
        </w:rPr>
        <w:t xml:space="preserve">entire </w:t>
      </w:r>
      <w:r>
        <w:rPr>
          <w:rFonts w:ascii="Times New Roman" w:hAnsi="Times New Roman" w:cs="Times Roman;Times New Roman"/>
          <w:color w:val="000000"/>
        </w:rPr>
        <w:t xml:space="preserve">food webs that control the dynamics and stability of biological communities, as well as energy and matter flow within and across ecosystems (Zhang et al. 2017; </w:t>
      </w:r>
      <w:proofErr w:type="spellStart"/>
      <w:r>
        <w:rPr>
          <w:rFonts w:ascii="Times New Roman" w:hAnsi="Times New Roman" w:cs="Times Roman;Times New Roman"/>
          <w:color w:val="000000"/>
        </w:rPr>
        <w:t>Gibert</w:t>
      </w:r>
      <w:proofErr w:type="spellEnd"/>
      <w:r>
        <w:rPr>
          <w:rFonts w:ascii="Times New Roman" w:hAnsi="Times New Roman" w:cs="Times Roman;Times New Roman"/>
          <w:color w:val="000000"/>
        </w:rPr>
        <w:t xml:space="preserve"> 2019). </w:t>
      </w:r>
      <w:ins w:id="30" w:author="Edson Vieira Filho" w:date="2020-04-21T15:11:00Z">
        <w:r w:rsidR="00C41A33">
          <w:rPr>
            <w:rFonts w:ascii="Times New Roman" w:hAnsi="Times New Roman" w:cs="Times Roman;Times New Roman"/>
            <w:color w:val="000000"/>
          </w:rPr>
          <w:t xml:space="preserve">Although overlooked due to lack of data and difficulties in generating reliable models, </w:t>
        </w:r>
      </w:ins>
      <w:commentRangeStart w:id="31"/>
      <w:del w:id="32" w:author="Edson Vieira Filho" w:date="2020-04-21T15:11:00Z">
        <w:r w:rsidDel="00C41A33">
          <w:rPr>
            <w:rFonts w:ascii="Times New Roman" w:hAnsi="Times New Roman" w:cs="Times Roman;Times New Roman"/>
            <w:color w:val="000000"/>
          </w:rPr>
          <w:delText>P</w:delText>
        </w:r>
      </w:del>
      <w:ins w:id="33" w:author="Edson Vieira Filho" w:date="2020-04-21T15:11:00Z">
        <w:r w:rsidR="00C41A33">
          <w:rPr>
            <w:rFonts w:ascii="Times New Roman" w:hAnsi="Times New Roman" w:cs="Times Roman;Times New Roman"/>
            <w:color w:val="000000"/>
          </w:rPr>
          <w:t>p</w:t>
        </w:r>
      </w:ins>
      <w:r>
        <w:rPr>
          <w:rFonts w:ascii="Times New Roman" w:hAnsi="Times New Roman" w:cs="Times Roman;Times New Roman"/>
          <w:color w:val="000000"/>
        </w:rPr>
        <w:t xml:space="preserve">redicting </w:t>
      </w:r>
      <w:commentRangeEnd w:id="31"/>
      <w:r w:rsidR="00C41A33">
        <w:rPr>
          <w:rStyle w:val="Refdecomentrio"/>
          <w:rFonts w:cs="Mangal"/>
        </w:rPr>
        <w:commentReference w:id="31"/>
      </w:r>
      <w:r>
        <w:rPr>
          <w:rFonts w:ascii="Times New Roman" w:hAnsi="Times New Roman" w:cs="Times Roman;Times New Roman"/>
          <w:color w:val="000000"/>
        </w:rPr>
        <w:t>changes in food webs can help us to understand the structure and dynamics of these novel and simplified ecosystems that are likely to emerge under climate change scenarios (Blanchard et al. 2012; O’Gorman et al. 2017).</w:t>
      </w:r>
    </w:p>
    <w:p w14:paraId="78E6B7D2" w14:textId="77777777" w:rsidR="00622106" w:rsidRDefault="00622106">
      <w:pPr>
        <w:jc w:val="both"/>
        <w:rPr>
          <w:rFonts w:ascii="Times New Roman" w:hAnsi="Times New Roman" w:cs="Times Roman;Times New Roman"/>
          <w:color w:val="000000"/>
        </w:rPr>
      </w:pPr>
    </w:p>
    <w:p w14:paraId="4626E1CF" w14:textId="344233EF" w:rsidR="00622106" w:rsidRDefault="00CB5611">
      <w:pPr>
        <w:pStyle w:val="Corpodetexto"/>
        <w:spacing w:line="360" w:lineRule="auto"/>
        <w:jc w:val="both"/>
        <w:rPr>
          <w:rFonts w:ascii="Times New Roman" w:hAnsi="Times New Roman"/>
        </w:rPr>
      </w:pPr>
      <w:r>
        <w:rPr>
          <w:rFonts w:ascii="Times New Roman" w:hAnsi="Times New Roman" w:cs="Times Roman;Times New Roman"/>
          <w:color w:val="000000"/>
        </w:rPr>
        <w:t xml:space="preserve">Coral reefs are among the most diverse and sensible ecosystems on planet, being severely impacted by human-induced climate change </w:t>
      </w:r>
      <w:bookmarkStart w:id="34" w:name="__UnoMark__20938_3713062789"/>
      <w:r>
        <w:rPr>
          <w:rFonts w:ascii="Times New Roman" w:hAnsi="Times New Roman" w:cs="Times Roman;Times New Roman"/>
          <w:color w:val="000000"/>
        </w:rPr>
        <w:t>(Burrows et al. 2011; Hughes et al. 2017; Sully et al. 2019)</w:t>
      </w:r>
      <w:bookmarkEnd w:id="34"/>
      <w:r>
        <w:rPr>
          <w:rFonts w:ascii="Times New Roman" w:hAnsi="Times New Roman" w:cs="Times Roman;Times New Roman"/>
          <w:color w:val="000000"/>
        </w:rPr>
        <w:t xml:space="preserve">. Major impacts on these ecosystems include coral bleaching and mortality leading to loss of structural complexity and diversity </w:t>
      </w:r>
      <w:bookmarkStart w:id="35" w:name="__UnoMark__20943_3713062789"/>
      <w:r>
        <w:rPr>
          <w:rFonts w:ascii="Times New Roman" w:hAnsi="Times New Roman" w:cs="Times Roman;Times New Roman"/>
          <w:color w:val="000000"/>
        </w:rPr>
        <w:t xml:space="preserve">(Graham and Nash 2013; </w:t>
      </w:r>
      <w:proofErr w:type="spellStart"/>
      <w:r>
        <w:rPr>
          <w:rFonts w:ascii="Times New Roman" w:hAnsi="Times New Roman" w:cs="Times Roman;Times New Roman"/>
          <w:color w:val="000000"/>
        </w:rPr>
        <w:t>Magel</w:t>
      </w:r>
      <w:proofErr w:type="spellEnd"/>
      <w:r>
        <w:rPr>
          <w:rFonts w:ascii="Times New Roman" w:hAnsi="Times New Roman" w:cs="Times Roman;Times New Roman"/>
          <w:color w:val="000000"/>
        </w:rPr>
        <w:t xml:space="preserve"> et al. 2019)</w:t>
      </w:r>
      <w:bookmarkEnd w:id="35"/>
      <w:r>
        <w:rPr>
          <w:rFonts w:ascii="Times New Roman" w:hAnsi="Times New Roman" w:cs="Times Roman;Times New Roman"/>
          <w:color w:val="000000"/>
        </w:rPr>
        <w:t xml:space="preserve">, shifts in species </w:t>
      </w:r>
      <w:r>
        <w:rPr>
          <w:rFonts w:ascii="Times New Roman" w:hAnsi="Times New Roman" w:cs="Times Roman;Times New Roman"/>
          <w:color w:val="000000"/>
        </w:rPr>
        <w:lastRenderedPageBreak/>
        <w:t xml:space="preserve">distribution </w:t>
      </w:r>
      <w:bookmarkStart w:id="36" w:name="__UnoMark__20950_3713062789"/>
      <w:r>
        <w:rPr>
          <w:rFonts w:ascii="Times New Roman" w:hAnsi="Times New Roman" w:cs="Times Roman;Times New Roman"/>
          <w:color w:val="000000"/>
        </w:rPr>
        <w:t>(</w:t>
      </w:r>
      <w:proofErr w:type="spellStart"/>
      <w:r>
        <w:rPr>
          <w:rFonts w:ascii="Times New Roman" w:hAnsi="Times New Roman" w:cs="Times Roman;Times New Roman"/>
          <w:color w:val="000000"/>
        </w:rPr>
        <w:t>Pecl</w:t>
      </w:r>
      <w:proofErr w:type="spellEnd"/>
      <w:r>
        <w:rPr>
          <w:rFonts w:ascii="Times New Roman" w:hAnsi="Times New Roman" w:cs="Times Roman;Times New Roman"/>
          <w:color w:val="000000"/>
        </w:rPr>
        <w:t xml:space="preserve"> et al. 2017)</w:t>
      </w:r>
      <w:bookmarkEnd w:id="36"/>
      <w:r>
        <w:rPr>
          <w:rFonts w:ascii="Times New Roman" w:hAnsi="Times New Roman" w:cs="Times Roman;Times New Roman"/>
          <w:color w:val="000000"/>
        </w:rPr>
        <w:t xml:space="preserve"> and changes in the ecosystem trophic structure with increasing algal cover prompting a higher importance of microbes in the energy flow (i.e., </w:t>
      </w:r>
      <w:proofErr w:type="spellStart"/>
      <w:r>
        <w:rPr>
          <w:rFonts w:ascii="Times New Roman" w:hAnsi="Times New Roman" w:cs="Times Roman;Times New Roman"/>
          <w:color w:val="000000"/>
        </w:rPr>
        <w:t>microbialization</w:t>
      </w:r>
      <w:bookmarkStart w:id="37" w:name="__UnoMark__20944_3713062789"/>
      <w:proofErr w:type="spellEnd"/>
      <w:r>
        <w:rPr>
          <w:rFonts w:ascii="Times New Roman" w:hAnsi="Times New Roman" w:cs="Times Roman;Times New Roman"/>
          <w:color w:val="000000"/>
        </w:rPr>
        <w:t>; Haas et al. 2016)</w:t>
      </w:r>
      <w:bookmarkEnd w:id="37"/>
      <w:r>
        <w:rPr>
          <w:rFonts w:ascii="Times New Roman" w:hAnsi="Times New Roman" w:cs="Times Roman;Times New Roman"/>
          <w:color w:val="000000"/>
        </w:rPr>
        <w:t xml:space="preserve">. </w:t>
      </w:r>
      <w:ins w:id="38" w:author="Edson Vieira Filho" w:date="2020-04-21T15:08:00Z">
        <w:r w:rsidR="00C41A33">
          <w:rPr>
            <w:rFonts w:ascii="Times New Roman" w:hAnsi="Times New Roman" w:cs="Times Roman;Times New Roman"/>
            <w:color w:val="000000"/>
          </w:rPr>
          <w:t xml:space="preserve">Besides ecosystem functioning, </w:t>
        </w:r>
      </w:ins>
      <w:del w:id="39" w:author="Edson Vieira Filho" w:date="2020-04-21T15:08:00Z">
        <w:r w:rsidDel="00C41A33">
          <w:rPr>
            <w:rFonts w:ascii="Times New Roman" w:hAnsi="Times New Roman" w:cs="Times Roman;Times New Roman"/>
            <w:color w:val="000000"/>
          </w:rPr>
          <w:delText>T</w:delText>
        </w:r>
      </w:del>
      <w:ins w:id="40" w:author="Edson Vieira Filho" w:date="2020-04-21T15:08:00Z">
        <w:r w:rsidR="00C41A33">
          <w:rPr>
            <w:rFonts w:ascii="Times New Roman" w:hAnsi="Times New Roman" w:cs="Times Roman;Times New Roman"/>
            <w:color w:val="000000"/>
          </w:rPr>
          <w:t>t</w:t>
        </w:r>
      </w:ins>
      <w:r>
        <w:rPr>
          <w:rFonts w:ascii="Times New Roman" w:hAnsi="Times New Roman" w:cs="Times Roman;Times New Roman"/>
          <w:color w:val="000000"/>
        </w:rPr>
        <w:t xml:space="preserve">he degradation of </w:t>
      </w:r>
      <w:del w:id="41" w:author="Edson Vieira Filho" w:date="2020-04-21T15:12:00Z">
        <w:r w:rsidDel="00C41A33">
          <w:rPr>
            <w:rFonts w:ascii="Times New Roman" w:hAnsi="Times New Roman" w:cs="Times Roman;Times New Roman"/>
            <w:color w:val="000000"/>
          </w:rPr>
          <w:delText>these ecosystems</w:delText>
        </w:r>
      </w:del>
      <w:ins w:id="42" w:author="Edson Vieira Filho" w:date="2020-04-21T15:12:00Z">
        <w:r w:rsidR="00C41A33">
          <w:rPr>
            <w:rFonts w:ascii="Times New Roman" w:hAnsi="Times New Roman" w:cs="Times Roman;Times New Roman"/>
            <w:color w:val="000000"/>
          </w:rPr>
          <w:t>coral reefs</w:t>
        </w:r>
      </w:ins>
      <w:r>
        <w:rPr>
          <w:rFonts w:ascii="Times New Roman" w:hAnsi="Times New Roman" w:cs="Times Roman;Times New Roman"/>
          <w:color w:val="000000"/>
        </w:rPr>
        <w:t xml:space="preserve"> threatens important services, including </w:t>
      </w:r>
      <w:commentRangeStart w:id="43"/>
      <w:r>
        <w:rPr>
          <w:rFonts w:ascii="Times New Roman" w:hAnsi="Times New Roman" w:cs="Times Roman;Times New Roman"/>
          <w:color w:val="000000"/>
        </w:rPr>
        <w:t>fisheries</w:t>
      </w:r>
      <w:commentRangeEnd w:id="43"/>
      <w:r w:rsidR="00C41A33">
        <w:rPr>
          <w:rStyle w:val="Refdecomentrio"/>
          <w:rFonts w:cs="Mangal"/>
        </w:rPr>
        <w:commentReference w:id="43"/>
      </w:r>
      <w:ins w:id="44" w:author="Edson Vieira Filho" w:date="2020-04-21T15:10:00Z">
        <w:r w:rsidR="00C41A33">
          <w:rPr>
            <w:rFonts w:ascii="Times New Roman" w:hAnsi="Times New Roman" w:cs="Times Roman;Times New Roman"/>
            <w:color w:val="000000"/>
          </w:rPr>
          <w:t xml:space="preserve"> </w:t>
        </w:r>
      </w:ins>
      <w:moveToRangeStart w:id="45" w:author="Edson Vieira Filho" w:date="2020-04-21T15:10:00Z" w:name="move38374222"/>
      <w:moveTo w:id="46" w:author="Edson Vieira Filho" w:date="2020-04-21T15:10:00Z">
        <w:r w:rsidR="00C41A33">
          <w:rPr>
            <w:rFonts w:ascii="Times New Roman" w:hAnsi="Times New Roman" w:cs="Times Roman;Times New Roman"/>
            <w:color w:val="000000"/>
          </w:rPr>
          <w:t>(Pratchett et al. 2014; Hughes et al. 2017)</w:t>
        </w:r>
      </w:moveTo>
      <w:moveToRangeEnd w:id="45"/>
      <w:ins w:id="47" w:author="Edson Vieira Filho" w:date="2020-04-21T15:10:00Z">
        <w:r w:rsidR="00C41A33">
          <w:rPr>
            <w:rFonts w:ascii="Times New Roman" w:hAnsi="Times New Roman" w:cs="Times Roman;Times New Roman"/>
            <w:color w:val="000000"/>
          </w:rPr>
          <w:t xml:space="preserve"> and tourism (REFs)</w:t>
        </w:r>
      </w:ins>
      <w:r>
        <w:rPr>
          <w:rFonts w:ascii="Times New Roman" w:hAnsi="Times New Roman" w:cs="Times Roman;Times New Roman"/>
          <w:color w:val="000000"/>
        </w:rPr>
        <w:t>, on which millions of humans rely</w:t>
      </w:r>
      <w:moveFromRangeStart w:id="48" w:author="Edson Vieira Filho" w:date="2020-04-21T15:10:00Z" w:name="move38374222"/>
      <w:moveFrom w:id="49" w:author="Edson Vieira Filho" w:date="2020-04-21T15:10:00Z">
        <w:r w:rsidDel="00C41A33">
          <w:rPr>
            <w:rFonts w:ascii="Times New Roman" w:hAnsi="Times New Roman" w:cs="Times Roman;Times New Roman"/>
            <w:color w:val="000000"/>
          </w:rPr>
          <w:t xml:space="preserve"> </w:t>
        </w:r>
        <w:bookmarkStart w:id="50" w:name="__UnoMark__20947_3713062789"/>
        <w:r w:rsidDel="00C41A33">
          <w:rPr>
            <w:rFonts w:ascii="Times New Roman" w:hAnsi="Times New Roman" w:cs="Times Roman;Times New Roman"/>
            <w:color w:val="000000"/>
          </w:rPr>
          <w:t>(Pratchett et al. 2014; Hughes et al. 2017)</w:t>
        </w:r>
      </w:moveFrom>
      <w:bookmarkEnd w:id="50"/>
      <w:moveFromRangeEnd w:id="48"/>
      <w:r>
        <w:rPr>
          <w:rFonts w:ascii="Times New Roman" w:hAnsi="Times New Roman" w:cs="Times Roman;Times New Roman"/>
          <w:color w:val="000000"/>
        </w:rPr>
        <w:t xml:space="preserve">. </w:t>
      </w:r>
    </w:p>
    <w:p w14:paraId="5CB1990A" w14:textId="77777777" w:rsidR="00622106" w:rsidRDefault="00CB5611">
      <w:pPr>
        <w:pStyle w:val="Corpodetexto"/>
        <w:spacing w:line="360" w:lineRule="auto"/>
        <w:jc w:val="both"/>
        <w:rPr>
          <w:rFonts w:ascii="Times New Roman" w:hAnsi="Times New Roman"/>
        </w:rPr>
      </w:pPr>
      <w:r>
        <w:rPr>
          <w:rFonts w:ascii="Times New Roman" w:hAnsi="Times New Roman"/>
          <w:color w:val="000000"/>
        </w:rPr>
        <w:t>To form a better view of the ocean warming impacts on reef ecosystems, w</w:t>
      </w:r>
      <w:r>
        <w:rPr>
          <w:rFonts w:ascii="Times New Roman" w:hAnsi="Times New Roman" w:cs="Times Roman;Times New Roman"/>
          <w:color w:val="000000"/>
        </w:rPr>
        <w:t xml:space="preserve">e investigated the potential future effects of human-induced ocean warming on reef food webs using a near-pristine tropical reef ecosystem in the South Atlantic Ocean as a model, the </w:t>
      </w:r>
      <w:proofErr w:type="spellStart"/>
      <w:r>
        <w:rPr>
          <w:rFonts w:ascii="Times New Roman" w:hAnsi="Times New Roman" w:cs="Times Roman;Times New Roman"/>
          <w:color w:val="000000"/>
        </w:rPr>
        <w:t>Rocas</w:t>
      </w:r>
      <w:proofErr w:type="spellEnd"/>
      <w:r>
        <w:rPr>
          <w:rFonts w:ascii="Times New Roman" w:hAnsi="Times New Roman" w:cs="Times Roman;Times New Roman"/>
          <w:color w:val="000000"/>
        </w:rPr>
        <w:t xml:space="preserve"> Atoll. We fitted the model based on primary data obtained in the field along a seven-year time series complemented with data from the literature. </w:t>
      </w:r>
      <w:r>
        <w:rPr>
          <w:rFonts w:ascii="Times New Roman" w:hAnsi="Times New Roman" w:cs="Times Roman;Times New Roman"/>
          <w:color w:val="1C1D1E"/>
        </w:rPr>
        <w:t>Species were assigned to guilds based on their diet and feeding behaviour, including the way they capture, store, and transfer energy across trophic levels (</w:t>
      </w:r>
      <w:proofErr w:type="spellStart"/>
      <w:r>
        <w:rPr>
          <w:rFonts w:ascii="Times New Roman" w:hAnsi="Times New Roman" w:cs="Times Roman;Times New Roman"/>
          <w:color w:val="1C1D1E"/>
        </w:rPr>
        <w:t>Mouillot</w:t>
      </w:r>
      <w:proofErr w:type="spellEnd"/>
      <w:r>
        <w:rPr>
          <w:rFonts w:ascii="Times New Roman" w:hAnsi="Times New Roman" w:cs="Times Roman;Times New Roman"/>
          <w:color w:val="1C1D1E"/>
        </w:rPr>
        <w:t xml:space="preserve"> et al. 2014; </w:t>
      </w:r>
      <w:proofErr w:type="spellStart"/>
      <w:r>
        <w:rPr>
          <w:rFonts w:ascii="Times New Roman" w:hAnsi="Times New Roman" w:cs="Times Roman;Times New Roman"/>
          <w:color w:val="1C1D1E"/>
        </w:rPr>
        <w:t>Madin</w:t>
      </w:r>
      <w:proofErr w:type="spellEnd"/>
      <w:r>
        <w:rPr>
          <w:rFonts w:ascii="Times New Roman" w:hAnsi="Times New Roman" w:cs="Times Roman;Times New Roman"/>
          <w:color w:val="1C1D1E"/>
        </w:rPr>
        <w:t xml:space="preserve"> et al. 2016). </w:t>
      </w:r>
      <w:r>
        <w:rPr>
          <w:rFonts w:ascii="Times New Roman" w:hAnsi="Times New Roman" w:cs="Times Roman;Times New Roman"/>
          <w:color w:val="000000"/>
          <w:kern w:val="0"/>
        </w:rPr>
        <w:t>The model incorporated species-specific thermal tolerances and functional responses in order to test the impact of warming under three projected scenarios (Representative Concentration Pathways; RCP 2.6, 4.2 and 8.5) predicted by the Intergovernmental Panel on Climate Change (van Vuuren et al. 2011).</w:t>
      </w:r>
      <w:r>
        <w:rPr>
          <w:rFonts w:ascii="Times New Roman" w:hAnsi="Times New Roman" w:cs="Times Roman;Times New Roman"/>
          <w:color w:val="000000"/>
        </w:rPr>
        <w:t xml:space="preserve"> For each scenario, we ran temporal simulations for the biomass of several reef fish species, critical consumers in reef food webs, and of other organisms within several trophic guilds (e.g.,</w:t>
      </w:r>
      <w:r>
        <w:rPr>
          <w:rFonts w:ascii="Times New Roman" w:hAnsi="Times New Roman" w:cs="Times Roman;Times New Roman"/>
          <w:i/>
          <w:color w:val="000000"/>
        </w:rPr>
        <w:t xml:space="preserve"> </w:t>
      </w:r>
      <w:r>
        <w:rPr>
          <w:rFonts w:ascii="Times New Roman" w:hAnsi="Times New Roman" w:cs="Times Roman;Times New Roman"/>
          <w:color w:val="000000"/>
        </w:rPr>
        <w:t>plankton, macroalgae, corals, macro and micro  invertebrates, seabirds and sea turtles). We found that within 55 years, most taxa are likely to experience dramatic declines in biomass, affecting energy and matter flow through the entire food web, leading to a general degradation of the ecosystem.</w:t>
      </w:r>
    </w:p>
    <w:p w14:paraId="2449027B" w14:textId="77777777" w:rsidR="00622106" w:rsidRDefault="00CB5611">
      <w:pPr>
        <w:pStyle w:val="Corpodetexto"/>
        <w:widowControl w:val="0"/>
        <w:spacing w:after="240" w:line="360" w:lineRule="auto"/>
        <w:rPr>
          <w:rFonts w:ascii="Times New Roman" w:hAnsi="Times New Roman"/>
        </w:rPr>
      </w:pPr>
      <w:r>
        <w:rPr>
          <w:rFonts w:ascii="Times New Roman" w:hAnsi="Times New Roman"/>
          <w:b/>
        </w:rPr>
        <w:t>Results</w:t>
      </w:r>
    </w:p>
    <w:p w14:paraId="1FF0E71A" w14:textId="77777777" w:rsidR="00622106" w:rsidRDefault="00CB5611">
      <w:pPr>
        <w:widowControl w:val="0"/>
        <w:spacing w:after="240"/>
        <w:rPr>
          <w:rFonts w:ascii="Times New Roman" w:hAnsi="Times New Roman" w:cs="Times New Roman"/>
          <w:color w:val="FF0000"/>
          <w:highlight w:val="white"/>
        </w:rPr>
      </w:pPr>
      <w:r>
        <w:rPr>
          <w:rFonts w:ascii="Times New Roman" w:hAnsi="Times New Roman" w:cs="Times New Roman"/>
          <w:b/>
          <w:color w:val="000000"/>
          <w:highlight w:val="white"/>
        </w:rPr>
        <w:t xml:space="preserve">General description of the </w:t>
      </w:r>
      <w:proofErr w:type="spellStart"/>
      <w:r>
        <w:rPr>
          <w:rFonts w:ascii="Times New Roman" w:hAnsi="Times New Roman" w:cs="Times New Roman"/>
          <w:b/>
          <w:color w:val="000000"/>
          <w:highlight w:val="white"/>
        </w:rPr>
        <w:t>Rocas</w:t>
      </w:r>
      <w:proofErr w:type="spellEnd"/>
      <w:r>
        <w:rPr>
          <w:rFonts w:ascii="Times New Roman" w:hAnsi="Times New Roman" w:cs="Times New Roman"/>
          <w:b/>
          <w:color w:val="000000"/>
          <w:highlight w:val="white"/>
        </w:rPr>
        <w:t xml:space="preserve"> Atoll reef food web</w:t>
      </w:r>
    </w:p>
    <w:p w14:paraId="77DE8FAF" w14:textId="5924FE02" w:rsidR="00622106" w:rsidRDefault="00CB5611">
      <w:pPr>
        <w:widowControl w:val="0"/>
        <w:spacing w:after="240" w:line="360" w:lineRule="auto"/>
        <w:jc w:val="both"/>
        <w:rPr>
          <w:rFonts w:ascii="Times New Roman" w:hAnsi="Times New Roman" w:cs="Times New Roman"/>
          <w:color w:val="FF0000"/>
          <w:highlight w:val="white"/>
        </w:rPr>
      </w:pPr>
      <w:r>
        <w:rPr>
          <w:rFonts w:ascii="Times New Roman" w:hAnsi="Times New Roman" w:cs="Times New Roman"/>
          <w:color w:val="000000"/>
          <w:highlight w:val="white"/>
        </w:rPr>
        <w:t xml:space="preserve">The reef food web of the </w:t>
      </w:r>
      <w:proofErr w:type="spellStart"/>
      <w:r>
        <w:rPr>
          <w:rFonts w:ascii="Times New Roman" w:hAnsi="Times New Roman" w:cs="Times New Roman"/>
          <w:color w:val="000000"/>
          <w:highlight w:val="white"/>
        </w:rPr>
        <w:t>Rocas</w:t>
      </w:r>
      <w:proofErr w:type="spellEnd"/>
      <w:r>
        <w:rPr>
          <w:rFonts w:ascii="Times New Roman" w:hAnsi="Times New Roman" w:cs="Times New Roman"/>
          <w:color w:val="000000"/>
          <w:highlight w:val="white"/>
        </w:rPr>
        <w:t xml:space="preserve"> Atoll </w:t>
      </w:r>
      <w:del w:id="51" w:author="Edson Vieira Filho" w:date="2020-04-21T16:41:00Z">
        <w:r w:rsidDel="005F1D04">
          <w:rPr>
            <w:rFonts w:ascii="Times New Roman" w:hAnsi="Times New Roman" w:cs="Times New Roman"/>
            <w:color w:val="000000"/>
            <w:highlight w:val="white"/>
          </w:rPr>
          <w:delText xml:space="preserve">is </w:delText>
        </w:r>
      </w:del>
      <w:ins w:id="52" w:author="Edson Vieira Filho" w:date="2020-04-21T16:41:00Z">
        <w:r w:rsidR="005F1D04">
          <w:rPr>
            <w:rFonts w:ascii="Times New Roman" w:hAnsi="Times New Roman" w:cs="Times New Roman"/>
            <w:color w:val="000000"/>
            <w:highlight w:val="white"/>
          </w:rPr>
          <w:t xml:space="preserve">was </w:t>
        </w:r>
      </w:ins>
      <w:r>
        <w:rPr>
          <w:rFonts w:ascii="Times New Roman" w:hAnsi="Times New Roman" w:cs="Times New Roman"/>
          <w:color w:val="000000"/>
          <w:highlight w:val="white"/>
        </w:rPr>
        <w:t xml:space="preserve">dominated by algal primary producers, particularly algal turfs and the red macroalgae </w:t>
      </w:r>
      <w:r>
        <w:rPr>
          <w:rFonts w:ascii="Times New Roman" w:hAnsi="Times New Roman" w:cs="Times New Roman"/>
          <w:i/>
          <w:iCs/>
          <w:color w:val="000000"/>
          <w:highlight w:val="white"/>
        </w:rPr>
        <w:t>Digenea simplex</w:t>
      </w:r>
      <w:r>
        <w:rPr>
          <w:rFonts w:ascii="Times New Roman" w:hAnsi="Times New Roman" w:cs="Times New Roman"/>
          <w:color w:val="000000"/>
          <w:highlight w:val="white"/>
        </w:rPr>
        <w:t>, which accounted for 74% and 19% of the total living biomass (1089.9 g·m</w:t>
      </w:r>
      <w:r>
        <w:rPr>
          <w:rFonts w:ascii="Times New Roman" w:hAnsi="Times New Roman" w:cs="Times New Roman"/>
          <w:color w:val="000000"/>
          <w:highlight w:val="white"/>
          <w:vertAlign w:val="superscript"/>
        </w:rPr>
        <w:t>-2</w:t>
      </w:r>
      <w:r>
        <w:rPr>
          <w:rFonts w:ascii="Times New Roman" w:hAnsi="Times New Roman" w:cs="Times New Roman"/>
          <w:color w:val="000000"/>
          <w:highlight w:val="white"/>
        </w:rPr>
        <w:t>), respectively (Figure 1). The decomposition of this algae biomass generates detritus, accounting for 1% of the total biomass. Micro and macro invertebrates combined accounted for 4% of the total living biomass, while reef fish accounted for 2%. Algal turf, macroalgae and detritus were the main food items for micro invertebrates, macro invertebrates and herbivorous/</w:t>
      </w:r>
      <w:proofErr w:type="spellStart"/>
      <w:r>
        <w:rPr>
          <w:rFonts w:ascii="Times New Roman" w:hAnsi="Times New Roman" w:cs="Times New Roman"/>
          <w:color w:val="000000"/>
          <w:highlight w:val="white"/>
        </w:rPr>
        <w:t>detritivorous</w:t>
      </w:r>
      <w:proofErr w:type="spellEnd"/>
      <w:r>
        <w:rPr>
          <w:rFonts w:ascii="Times New Roman" w:hAnsi="Times New Roman" w:cs="Times New Roman"/>
          <w:color w:val="000000"/>
          <w:highlight w:val="white"/>
        </w:rPr>
        <w:t xml:space="preserve"> fish (40-70% of their diet). Reef sharks, sea birds and cephalopods occupied a similar position in the highest trophic levels, ranging between levels 3.2 and 3.5. They had a generalist diet, with each item representing less than 10% of diet composition. Total reef fish biomass was estimated in 24.2 g·m</w:t>
      </w:r>
      <w:r>
        <w:rPr>
          <w:rFonts w:ascii="Times New Roman" w:hAnsi="Times New Roman" w:cs="Times New Roman"/>
          <w:color w:val="000000"/>
          <w:highlight w:val="white"/>
          <w:vertAlign w:val="superscript"/>
        </w:rPr>
        <w:t>-2</w:t>
      </w:r>
      <w:r>
        <w:rPr>
          <w:rFonts w:ascii="Times New Roman" w:hAnsi="Times New Roman" w:cs="Times New Roman"/>
          <w:color w:val="000000"/>
          <w:highlight w:val="white"/>
        </w:rPr>
        <w:t>, from which herbivorous/</w:t>
      </w:r>
      <w:proofErr w:type="spellStart"/>
      <w:r>
        <w:rPr>
          <w:rFonts w:ascii="Times New Roman" w:hAnsi="Times New Roman" w:cs="Times New Roman"/>
          <w:color w:val="000000"/>
          <w:highlight w:val="white"/>
        </w:rPr>
        <w:t>detritivorous</w:t>
      </w:r>
      <w:proofErr w:type="spellEnd"/>
      <w:r>
        <w:rPr>
          <w:rFonts w:ascii="Times New Roman" w:hAnsi="Times New Roman" w:cs="Times New Roman"/>
          <w:color w:val="000000"/>
          <w:highlight w:val="white"/>
        </w:rPr>
        <w:t xml:space="preserve"> fish accounted for 49% followed by </w:t>
      </w:r>
      <w:proofErr w:type="spellStart"/>
      <w:r>
        <w:rPr>
          <w:rFonts w:ascii="Times New Roman" w:hAnsi="Times New Roman" w:cs="Times New Roman"/>
          <w:color w:val="000000"/>
          <w:highlight w:val="white"/>
        </w:rPr>
        <w:t>invertivorous</w:t>
      </w:r>
      <w:proofErr w:type="spellEnd"/>
      <w:r>
        <w:rPr>
          <w:rFonts w:ascii="Times New Roman" w:hAnsi="Times New Roman" w:cs="Times New Roman"/>
          <w:color w:val="000000"/>
          <w:highlight w:val="white"/>
        </w:rPr>
        <w:t xml:space="preserve"> fish (22.5%), generalist predators </w:t>
      </w:r>
      <w:commentRangeStart w:id="53"/>
      <w:r>
        <w:rPr>
          <w:rFonts w:ascii="Times New Roman" w:hAnsi="Times New Roman" w:cs="Times New Roman"/>
          <w:color w:val="000000"/>
          <w:highlight w:val="white"/>
        </w:rPr>
        <w:t xml:space="preserve">(19.5%) and reef sharks (9%; </w:t>
      </w:r>
      <w:commentRangeEnd w:id="53"/>
      <w:r w:rsidR="00E82AA7">
        <w:rPr>
          <w:rStyle w:val="Refdecomentrio"/>
          <w:rFonts w:cs="Mangal"/>
        </w:rPr>
        <w:commentReference w:id="53"/>
      </w:r>
      <w:r>
        <w:rPr>
          <w:rFonts w:ascii="Times New Roman" w:hAnsi="Times New Roman" w:cs="Times New Roman"/>
          <w:color w:val="000000"/>
          <w:highlight w:val="white"/>
        </w:rPr>
        <w:t xml:space="preserve">Figures 1, 2). </w:t>
      </w:r>
    </w:p>
    <w:p w14:paraId="303B121A" w14:textId="77777777" w:rsidR="00622106" w:rsidRDefault="00CB5611">
      <w:pPr>
        <w:widowControl w:val="0"/>
        <w:spacing w:after="240"/>
        <w:jc w:val="both"/>
        <w:rPr>
          <w:rFonts w:ascii="Times New Roman" w:hAnsi="Times New Roman" w:cs="Times New Roman"/>
          <w:color w:val="FF0000"/>
          <w:highlight w:val="white"/>
        </w:rPr>
      </w:pPr>
      <w:r>
        <w:rPr>
          <w:rFonts w:ascii="Times New Roman" w:hAnsi="Times New Roman" w:cs="Times Bold"/>
          <w:b/>
          <w:bCs/>
          <w:color w:val="000000"/>
          <w:sz w:val="18"/>
          <w:szCs w:val="18"/>
          <w:highlight w:val="white"/>
        </w:rPr>
        <w:lastRenderedPageBreak/>
        <w:t xml:space="preserve">Fig.1. </w:t>
      </w:r>
      <w:r>
        <w:rPr>
          <w:rFonts w:ascii="Times New Roman" w:hAnsi="Times New Roman" w:cs="Times Roman;Times New Roman"/>
          <w:color w:val="000000"/>
          <w:sz w:val="18"/>
          <w:szCs w:val="18"/>
          <w:highlight w:val="white"/>
        </w:rPr>
        <w:t xml:space="preserve">Food web of the </w:t>
      </w:r>
      <w:proofErr w:type="spellStart"/>
      <w:r>
        <w:rPr>
          <w:rFonts w:ascii="Times New Roman" w:hAnsi="Times New Roman" w:cs="Times Roman;Times New Roman"/>
          <w:color w:val="000000"/>
          <w:sz w:val="18"/>
          <w:szCs w:val="18"/>
          <w:highlight w:val="white"/>
        </w:rPr>
        <w:t>Rocas</w:t>
      </w:r>
      <w:proofErr w:type="spellEnd"/>
      <w:r>
        <w:rPr>
          <w:rFonts w:ascii="Times New Roman" w:hAnsi="Times New Roman" w:cs="Times Roman;Times New Roman"/>
          <w:color w:val="000000"/>
          <w:sz w:val="18"/>
          <w:szCs w:val="18"/>
          <w:highlight w:val="white"/>
        </w:rPr>
        <w:t xml:space="preserve"> Atoll ecosystem (year 2012). Each </w:t>
      </w:r>
      <w:commentRangeStart w:id="54"/>
      <w:r>
        <w:rPr>
          <w:rFonts w:ascii="Times New Roman" w:hAnsi="Times New Roman" w:cs="Times Roman;Times New Roman"/>
          <w:color w:val="000000"/>
          <w:sz w:val="18"/>
          <w:szCs w:val="18"/>
          <w:highlight w:val="white"/>
        </w:rPr>
        <w:t xml:space="preserve">functional group </w:t>
      </w:r>
      <w:commentRangeEnd w:id="54"/>
      <w:r w:rsidR="00E82AA7">
        <w:rPr>
          <w:rStyle w:val="Refdecomentrio"/>
          <w:rFonts w:cs="Mangal"/>
        </w:rPr>
        <w:commentReference w:id="54"/>
      </w:r>
      <w:r>
        <w:rPr>
          <w:rFonts w:ascii="Times New Roman" w:hAnsi="Times New Roman" w:cs="Times Roman;Times New Roman"/>
          <w:color w:val="000000"/>
          <w:sz w:val="18"/>
          <w:szCs w:val="18"/>
          <w:highlight w:val="white"/>
        </w:rPr>
        <w:t>is shown as a</w:t>
      </w:r>
      <w:commentRangeStart w:id="55"/>
      <w:r>
        <w:rPr>
          <w:rFonts w:ascii="Times New Roman" w:hAnsi="Times New Roman" w:cs="Times Roman;Times New Roman"/>
          <w:color w:val="000000"/>
          <w:sz w:val="18"/>
          <w:szCs w:val="18"/>
          <w:highlight w:val="white"/>
        </w:rPr>
        <w:t xml:space="preserve"> square </w:t>
      </w:r>
      <w:commentRangeEnd w:id="55"/>
      <w:r w:rsidR="00E82AA7">
        <w:rPr>
          <w:rStyle w:val="Refdecomentrio"/>
          <w:rFonts w:cs="Mangal"/>
        </w:rPr>
        <w:commentReference w:id="55"/>
      </w:r>
      <w:r>
        <w:rPr>
          <w:rFonts w:ascii="Times New Roman" w:hAnsi="Times New Roman" w:cs="Times Roman;Times New Roman"/>
          <w:color w:val="000000"/>
          <w:sz w:val="18"/>
          <w:szCs w:val="18"/>
          <w:highlight w:val="white"/>
        </w:rPr>
        <w:t xml:space="preserve">and its size is proportional to the biomass’ square root. The food web’s groups are represented by their trophic levels (TL, y-axis) and linked by predator-prey relationships showed as </w:t>
      </w:r>
      <w:del w:id="56" w:author="Edson Vieira Filho" w:date="2020-04-21T16:28:00Z">
        <w:r w:rsidDel="00E82AA7">
          <w:rPr>
            <w:rFonts w:ascii="Times New Roman" w:hAnsi="Times New Roman" w:cs="Times Roman;Times New Roman"/>
            <w:color w:val="000000"/>
            <w:sz w:val="18"/>
            <w:szCs w:val="18"/>
            <w:highlight w:val="white"/>
          </w:rPr>
          <w:delText xml:space="preserve"> </w:delText>
        </w:r>
      </w:del>
      <w:r>
        <w:rPr>
          <w:rFonts w:ascii="Times New Roman" w:hAnsi="Times New Roman" w:cs="Times Roman;Times New Roman"/>
          <w:color w:val="000000"/>
          <w:sz w:val="18"/>
          <w:szCs w:val="18"/>
          <w:highlight w:val="white"/>
        </w:rPr>
        <w:t>lines representing the relative prey’s contribution in the predator’s diet. Organisms’ shapes are not to scale.</w:t>
      </w:r>
    </w:p>
    <w:p w14:paraId="65324E14" w14:textId="77777777" w:rsidR="00622106" w:rsidRDefault="00CB5611">
      <w:pPr>
        <w:rPr>
          <w:rFonts w:ascii="Times New Roman" w:hAnsi="Times New Roman"/>
        </w:rPr>
      </w:pPr>
      <w:r>
        <w:rPr>
          <w:rFonts w:ascii="Times New Roman" w:hAnsi="Times New Roman" w:cs="Times New Roman"/>
          <w:b/>
          <w:bCs/>
          <w:color w:val="000000"/>
        </w:rPr>
        <w:t>Simulated biomass changes under ocean warming scenarios</w:t>
      </w:r>
    </w:p>
    <w:p w14:paraId="55EA3EEA" w14:textId="77777777" w:rsidR="00622106" w:rsidRDefault="00622106">
      <w:pPr>
        <w:rPr>
          <w:rFonts w:cs="Times New Roman" w:hint="eastAsia"/>
          <w:b/>
          <w:bCs/>
          <w:color w:val="000000"/>
        </w:rPr>
      </w:pPr>
    </w:p>
    <w:p w14:paraId="167C7532" w14:textId="77777777" w:rsidR="00622106" w:rsidRDefault="00CB5611">
      <w:pPr>
        <w:spacing w:line="360" w:lineRule="auto"/>
        <w:jc w:val="both"/>
        <w:rPr>
          <w:rFonts w:ascii="Times New Roman" w:hAnsi="Times New Roman"/>
        </w:rPr>
      </w:pPr>
      <w:r>
        <w:rPr>
          <w:rFonts w:ascii="Times New Roman" w:hAnsi="Times New Roman" w:cs="Times New Roman"/>
          <w:color w:val="1C1D1E"/>
        </w:rPr>
        <w:t>We ran simulations on biomass dynamics based on fish time-series data and using temperature projections from 2018 to 2100. We present species-specific biomass dynamics and compare each warming scenario</w:t>
      </w:r>
      <w:r>
        <w:rPr>
          <w:rFonts w:ascii="Times New Roman" w:hAnsi="Times New Roman" w:cs="Times New Roman"/>
        </w:rPr>
        <w:t xml:space="preserve"> relative to a hypothetical </w:t>
      </w:r>
      <w:r>
        <w:rPr>
          <w:rFonts w:ascii="Times New Roman" w:hAnsi="Times New Roman" w:cs="Times New Roman"/>
          <w:bCs/>
          <w:color w:val="000000"/>
        </w:rPr>
        <w:t xml:space="preserve">future with no changes in sea temperature </w:t>
      </w:r>
      <w:r>
        <w:rPr>
          <w:rFonts w:ascii="Times New Roman" w:hAnsi="Times New Roman"/>
        </w:rPr>
        <w:t>by</w:t>
      </w:r>
      <w:r>
        <w:rPr>
          <w:rFonts w:ascii="Times New Roman" w:hAnsi="Times New Roman" w:cs="Times New Roman"/>
        </w:rPr>
        <w:t xml:space="preserve"> 2100</w:t>
      </w:r>
      <w:r>
        <w:rPr>
          <w:rFonts w:ascii="Times New Roman" w:hAnsi="Times New Roman" w:cs="Times New Roman"/>
          <w:bCs/>
          <w:color w:val="000000"/>
        </w:rPr>
        <w:t xml:space="preserve"> (</w:t>
      </w:r>
      <w:r>
        <w:rPr>
          <w:rFonts w:ascii="Times New Roman" w:hAnsi="Times New Roman" w:cs="Times New Roman"/>
          <w:i/>
          <w:iCs/>
        </w:rPr>
        <w:t>status quo</w:t>
      </w:r>
      <w:r>
        <w:rPr>
          <w:rFonts w:ascii="Times New Roman" w:hAnsi="Times New Roman" w:cs="Times New Roman"/>
        </w:rPr>
        <w:t xml:space="preserve"> scenario</w:t>
      </w:r>
      <w:r>
        <w:rPr>
          <w:rFonts w:ascii="Times New Roman" w:hAnsi="Times New Roman" w:cs="Times New Roman"/>
          <w:bCs/>
          <w:color w:val="000000"/>
        </w:rPr>
        <w:t>)</w:t>
      </w:r>
      <w:r>
        <w:rPr>
          <w:rFonts w:ascii="Times New Roman" w:hAnsi="Times New Roman" w:cs="Times New Roman"/>
        </w:rPr>
        <w:t xml:space="preserve"> </w:t>
      </w:r>
      <w:r>
        <w:rPr>
          <w:rFonts w:ascii="Times New Roman" w:hAnsi="Times New Roman"/>
        </w:rPr>
        <w:t>using average</w:t>
      </w:r>
      <w:r>
        <w:rPr>
          <w:rFonts w:ascii="Times New Roman" w:hAnsi="Times New Roman" w:cs="Times New Roman"/>
        </w:rPr>
        <w:t xml:space="preserve"> relative biomass’ percent variation.</w:t>
      </w:r>
      <w:r>
        <w:rPr>
          <w:rFonts w:ascii="Times New Roman" w:hAnsi="Times New Roman" w:cs="Times New Roman"/>
          <w:color w:val="1C1D1E"/>
        </w:rPr>
        <w:t xml:space="preserve"> Current average seawater temperature in </w:t>
      </w:r>
      <w:proofErr w:type="spellStart"/>
      <w:r>
        <w:rPr>
          <w:rFonts w:ascii="Times New Roman" w:hAnsi="Times New Roman" w:cs="Times New Roman"/>
          <w:color w:val="1C1D1E"/>
        </w:rPr>
        <w:t>Rocas</w:t>
      </w:r>
      <w:proofErr w:type="spellEnd"/>
      <w:r>
        <w:rPr>
          <w:rFonts w:ascii="Times New Roman" w:hAnsi="Times New Roman" w:cs="Times New Roman"/>
          <w:color w:val="1C1D1E"/>
        </w:rPr>
        <w:t xml:space="preserve"> Atoll’s is 27.3ºC, which by 2100, is expected to rise 0.5ºC, 1.3ºC and 3ºC under the low (RCP 2.6), intermediate (RCP 4.5) and high (RCP 8.5) emissions scenarios, respectively. </w:t>
      </w:r>
      <w:r>
        <w:rPr>
          <w:rFonts w:ascii="Times New Roman" w:hAnsi="Times New Roman"/>
        </w:rPr>
        <w:t>Total</w:t>
      </w:r>
      <w:r>
        <w:rPr>
          <w:rFonts w:ascii="Times New Roman" w:hAnsi="Times New Roman" w:cs="Times New Roman"/>
          <w:bCs/>
          <w:color w:val="000000"/>
        </w:rPr>
        <w:t xml:space="preserve"> living biomass </w:t>
      </w:r>
      <w:r>
        <w:rPr>
          <w:rFonts w:ascii="Times New Roman" w:hAnsi="Times New Roman" w:cs="Times New Roman"/>
          <w:color w:val="000000"/>
        </w:rPr>
        <w:t>(1089.9 g·m</w:t>
      </w:r>
      <w:r>
        <w:rPr>
          <w:rFonts w:ascii="Times New Roman" w:hAnsi="Times New Roman" w:cs="Times New Roman"/>
          <w:color w:val="000000"/>
          <w:vertAlign w:val="superscript"/>
        </w:rPr>
        <w:t>-2</w:t>
      </w:r>
      <w:r>
        <w:rPr>
          <w:rFonts w:ascii="Times New Roman" w:hAnsi="Times New Roman" w:cs="Times New Roman"/>
          <w:color w:val="000000"/>
        </w:rPr>
        <w:t>),</w:t>
      </w:r>
      <w:r>
        <w:rPr>
          <w:rFonts w:ascii="Times New Roman" w:hAnsi="Times New Roman" w:cs="Times New Roman"/>
          <w:bCs/>
          <w:color w:val="000000"/>
        </w:rPr>
        <w:t xml:space="preserve"> is expected to decrease by 1% under RCP 2.6, by 8 % under RCP 4.5, and by 44 % under RCP 8.5. </w:t>
      </w:r>
    </w:p>
    <w:p w14:paraId="3FA8BF01" w14:textId="42B5F1A9" w:rsidR="00622106" w:rsidRDefault="00CB5611">
      <w:pPr>
        <w:spacing w:line="360" w:lineRule="auto"/>
        <w:jc w:val="both"/>
        <w:rPr>
          <w:rFonts w:ascii="Times New Roman" w:hAnsi="Times New Roman"/>
        </w:rPr>
      </w:pPr>
      <w:r>
        <w:rPr>
          <w:rFonts w:ascii="Times New Roman" w:hAnsi="Times New Roman" w:cs="Times New Roman"/>
          <w:bCs/>
          <w:color w:val="000000"/>
        </w:rPr>
        <w:t xml:space="preserve">Regarding the total fish biomass dynamics, the </w:t>
      </w:r>
      <w:r>
        <w:rPr>
          <w:rFonts w:ascii="Times New Roman" w:hAnsi="Times New Roman"/>
          <w:bCs/>
          <w:color w:val="000000"/>
        </w:rPr>
        <w:t>RCP</w:t>
      </w:r>
      <w:r>
        <w:rPr>
          <w:rFonts w:ascii="Times New Roman" w:hAnsi="Times New Roman" w:cs="Times New Roman"/>
          <w:bCs/>
          <w:color w:val="000000"/>
        </w:rPr>
        <w:t xml:space="preserve"> 4.5 and </w:t>
      </w:r>
      <w:r>
        <w:rPr>
          <w:rFonts w:ascii="Times New Roman" w:hAnsi="Times New Roman"/>
          <w:bCs/>
          <w:color w:val="000000"/>
        </w:rPr>
        <w:t>RCP</w:t>
      </w:r>
      <w:r>
        <w:rPr>
          <w:rFonts w:ascii="Times New Roman" w:hAnsi="Times New Roman" w:cs="Times New Roman"/>
          <w:bCs/>
          <w:color w:val="000000"/>
        </w:rPr>
        <w:t xml:space="preserve"> 8.5 scenarios beg</w:t>
      </w:r>
      <w:ins w:id="57" w:author="Edson Vieira Filho" w:date="2020-04-21T16:42:00Z">
        <w:r w:rsidR="005F1D04">
          <w:rPr>
            <w:rFonts w:ascii="Times New Roman" w:hAnsi="Times New Roman" w:cs="Times New Roman"/>
            <w:bCs/>
            <w:color w:val="000000"/>
          </w:rPr>
          <w:t>a</w:t>
        </w:r>
      </w:ins>
      <w:del w:id="58" w:author="Edson Vieira Filho" w:date="2020-04-21T16:42:00Z">
        <w:r w:rsidDel="005F1D04">
          <w:rPr>
            <w:rFonts w:ascii="Times New Roman" w:hAnsi="Times New Roman" w:cs="Times New Roman"/>
            <w:bCs/>
            <w:color w:val="000000"/>
          </w:rPr>
          <w:delText>i</w:delText>
        </w:r>
      </w:del>
      <w:r>
        <w:rPr>
          <w:rFonts w:ascii="Times New Roman" w:hAnsi="Times New Roman" w:cs="Times New Roman"/>
          <w:bCs/>
          <w:color w:val="000000"/>
        </w:rPr>
        <w:t xml:space="preserve">n to diverge from </w:t>
      </w:r>
      <w:r>
        <w:rPr>
          <w:rFonts w:ascii="Times New Roman" w:hAnsi="Times New Roman"/>
          <w:bCs/>
          <w:color w:val="000000"/>
        </w:rPr>
        <w:t>RCP</w:t>
      </w:r>
      <w:r>
        <w:rPr>
          <w:rFonts w:ascii="Times New Roman" w:hAnsi="Times New Roman" w:cs="Times New Roman"/>
          <w:bCs/>
          <w:color w:val="000000"/>
        </w:rPr>
        <w:t xml:space="preserve"> 2.6 and </w:t>
      </w:r>
      <w:r>
        <w:rPr>
          <w:rFonts w:ascii="Times New Roman" w:hAnsi="Times New Roman" w:cs="Times New Roman"/>
          <w:bCs/>
          <w:i/>
          <w:iCs/>
          <w:color w:val="000000"/>
        </w:rPr>
        <w:t xml:space="preserve">status quo </w:t>
      </w:r>
      <w:r>
        <w:rPr>
          <w:rFonts w:ascii="Times New Roman" w:hAnsi="Times New Roman" w:cs="Times New Roman"/>
          <w:bCs/>
          <w:iCs/>
          <w:color w:val="000000"/>
        </w:rPr>
        <w:t xml:space="preserve">scenarios </w:t>
      </w:r>
      <w:r>
        <w:rPr>
          <w:rFonts w:ascii="Times New Roman" w:hAnsi="Times New Roman" w:cs="Times New Roman"/>
          <w:bCs/>
          <w:color w:val="000000"/>
        </w:rPr>
        <w:t xml:space="preserve">in 2040. There </w:t>
      </w:r>
      <w:r>
        <w:rPr>
          <w:rFonts w:ascii="Times New Roman" w:hAnsi="Times New Roman"/>
          <w:bCs/>
          <w:color w:val="000000"/>
        </w:rPr>
        <w:t>was</w:t>
      </w:r>
      <w:r>
        <w:rPr>
          <w:rFonts w:ascii="Times New Roman" w:hAnsi="Times New Roman" w:cs="Times New Roman"/>
          <w:bCs/>
          <w:color w:val="000000"/>
        </w:rPr>
        <w:t xml:space="preserve"> a continuous overlap of the confidence intervals of total biomass dynamics among all scenarios until 2075, when a steep decline started to occur under the RCP 8.5</w:t>
      </w:r>
      <w:del w:id="59" w:author="Edson Vieira Filho" w:date="2020-04-21T16:31:00Z">
        <w:r w:rsidDel="00E82AA7">
          <w:rPr>
            <w:rFonts w:ascii="Times New Roman" w:hAnsi="Times New Roman" w:cs="Times New Roman"/>
            <w:bCs/>
            <w:color w:val="000000"/>
          </w:rPr>
          <w:delText>.</w:delText>
        </w:r>
      </w:del>
      <w:r>
        <w:rPr>
          <w:rFonts w:ascii="Times New Roman" w:hAnsi="Times New Roman" w:cs="Times New Roman"/>
          <w:bCs/>
          <w:color w:val="000000"/>
        </w:rPr>
        <w:t xml:space="preserve">, which deviated from the other scenarios (Figure 2). Under the </w:t>
      </w:r>
      <w:r>
        <w:rPr>
          <w:rFonts w:ascii="Times New Roman" w:hAnsi="Times New Roman" w:cs="Times New Roman"/>
          <w:bCs/>
          <w:i/>
          <w:color w:val="000000"/>
        </w:rPr>
        <w:t>status quo</w:t>
      </w:r>
      <w:r>
        <w:rPr>
          <w:rFonts w:ascii="Times New Roman" w:hAnsi="Times New Roman" w:cs="Times New Roman"/>
          <w:bCs/>
          <w:color w:val="000000"/>
        </w:rPr>
        <w:t xml:space="preserve"> scenario, total fish biomass reached an average of 27.2 g·m</w:t>
      </w:r>
      <w:r>
        <w:rPr>
          <w:rFonts w:ascii="Times New Roman" w:hAnsi="Times New Roman" w:cs="Times New Roman"/>
          <w:bCs/>
          <w:color w:val="000000"/>
          <w:vertAlign w:val="superscript"/>
        </w:rPr>
        <w:t>-2</w:t>
      </w:r>
      <w:r>
        <w:rPr>
          <w:rFonts w:ascii="Times New Roman" w:hAnsi="Times New Roman" w:cs="Times New Roman"/>
          <w:bCs/>
          <w:color w:val="000000"/>
        </w:rPr>
        <w:t xml:space="preserve"> by 2100, which </w:t>
      </w:r>
      <w:del w:id="60" w:author="Edson Vieira Filho" w:date="2020-04-21T16:42:00Z">
        <w:r w:rsidDel="005F1D04">
          <w:rPr>
            <w:rFonts w:ascii="Times New Roman" w:hAnsi="Times New Roman" w:cs="Times New Roman"/>
            <w:bCs/>
            <w:color w:val="000000"/>
          </w:rPr>
          <w:delText xml:space="preserve">is </w:delText>
        </w:r>
      </w:del>
      <w:ins w:id="61" w:author="Edson Vieira Filho" w:date="2020-04-21T16:42:00Z">
        <w:r w:rsidR="005F1D04">
          <w:rPr>
            <w:rFonts w:ascii="Times New Roman" w:hAnsi="Times New Roman" w:cs="Times New Roman"/>
            <w:bCs/>
            <w:color w:val="000000"/>
          </w:rPr>
          <w:t xml:space="preserve">was </w:t>
        </w:r>
      </w:ins>
      <w:r>
        <w:rPr>
          <w:rFonts w:ascii="Times New Roman" w:hAnsi="Times New Roman" w:cs="Times New Roman"/>
          <w:bCs/>
          <w:color w:val="000000"/>
        </w:rPr>
        <w:t>close to that predicted under the RCP 2.6 scenario (27.7 g·m</w:t>
      </w:r>
      <w:r>
        <w:rPr>
          <w:rFonts w:ascii="Times New Roman" w:hAnsi="Times New Roman" w:cs="Times New Roman"/>
          <w:bCs/>
          <w:color w:val="000000"/>
          <w:vertAlign w:val="superscript"/>
        </w:rPr>
        <w:t>-2</w:t>
      </w:r>
      <w:r>
        <w:rPr>
          <w:rFonts w:ascii="Times New Roman" w:hAnsi="Times New Roman" w:cs="Times New Roman"/>
          <w:bCs/>
          <w:color w:val="000000"/>
        </w:rPr>
        <w:t>; Figure 2). The RCP 4.5 scenario predicted a decreasing average of 17.3%, and the RCP 8.5 a 86% decrease in total fish biomass, estimated to reach 3.7 g·m</w:t>
      </w:r>
      <w:r>
        <w:rPr>
          <w:rFonts w:ascii="Times New Roman" w:hAnsi="Times New Roman" w:cs="Times New Roman"/>
          <w:bCs/>
          <w:color w:val="000000"/>
          <w:vertAlign w:val="superscript"/>
        </w:rPr>
        <w:t>-2</w:t>
      </w:r>
      <w:r>
        <w:rPr>
          <w:rFonts w:ascii="Times New Roman" w:hAnsi="Times New Roman" w:cs="Times New Roman"/>
          <w:bCs/>
          <w:color w:val="000000"/>
        </w:rPr>
        <w:t xml:space="preserve"> (Figure 2). </w:t>
      </w:r>
    </w:p>
    <w:p w14:paraId="47B459E9" w14:textId="77777777" w:rsidR="00622106" w:rsidRDefault="00622106">
      <w:pPr>
        <w:rPr>
          <w:rFonts w:ascii="Times New Roman" w:hAnsi="Times New Roman" w:cs="Times New Roman"/>
          <w:bCs/>
          <w:color w:val="000000"/>
        </w:rPr>
      </w:pPr>
    </w:p>
    <w:p w14:paraId="6CEA2399" w14:textId="0755491C" w:rsidR="00622106" w:rsidRDefault="00CB5611">
      <w:pPr>
        <w:widowControl w:val="0"/>
        <w:spacing w:after="240"/>
        <w:jc w:val="both"/>
        <w:rPr>
          <w:rFonts w:ascii="Times New Roman" w:hAnsi="Times New Roman" w:cs="Times New Roman"/>
          <w:color w:val="FF0000"/>
          <w:highlight w:val="white"/>
        </w:rPr>
      </w:pPr>
      <w:r>
        <w:rPr>
          <w:rFonts w:ascii="Times New Roman" w:hAnsi="Times New Roman" w:cs="Times New Roman"/>
          <w:b/>
          <w:bCs/>
          <w:color w:val="000000"/>
          <w:sz w:val="20"/>
          <w:szCs w:val="20"/>
          <w:highlight w:val="white"/>
          <w:lang w:val="en-US" w:eastAsia="en-US" w:bidi="ar-SA"/>
        </w:rPr>
        <w:t>Fig. 2</w:t>
      </w:r>
      <w:r>
        <w:rPr>
          <w:rFonts w:ascii="Times New Roman" w:hAnsi="Times New Roman" w:cs="Times New Roman"/>
          <w:bCs/>
          <w:color w:val="000000"/>
          <w:sz w:val="20"/>
          <w:szCs w:val="20"/>
          <w:highlight w:val="white"/>
          <w:lang w:val="en-US" w:eastAsia="en-US" w:bidi="ar-SA"/>
        </w:rPr>
        <w:t xml:space="preserve"> Model projections of total fish biomass dynamics under climate change scenarios and </w:t>
      </w:r>
      <w:commentRangeStart w:id="62"/>
      <w:r>
        <w:rPr>
          <w:rFonts w:ascii="Times New Roman" w:hAnsi="Times New Roman" w:cs="Times New Roman"/>
          <w:bCs/>
          <w:color w:val="000000"/>
          <w:sz w:val="20"/>
          <w:szCs w:val="20"/>
          <w:highlight w:val="white"/>
          <w:lang w:val="en-US" w:eastAsia="en-US" w:bidi="ar-SA"/>
        </w:rPr>
        <w:t>changes in ecosystem structure</w:t>
      </w:r>
      <w:commentRangeEnd w:id="62"/>
      <w:r w:rsidR="00E82AA7">
        <w:rPr>
          <w:rStyle w:val="Refdecomentrio"/>
          <w:rFonts w:cs="Mangal"/>
        </w:rPr>
        <w:commentReference w:id="62"/>
      </w:r>
      <w:r>
        <w:rPr>
          <w:rFonts w:ascii="Times New Roman" w:hAnsi="Times New Roman" w:cs="Times New Roman"/>
          <w:bCs/>
          <w:color w:val="000000"/>
          <w:sz w:val="20"/>
          <w:szCs w:val="20"/>
          <w:highlight w:val="white"/>
          <w:lang w:val="en-US" w:eastAsia="en-US" w:bidi="ar-SA"/>
        </w:rPr>
        <w:t xml:space="preserve">. 95% confidence intervals around the mean are shown for trend lines. Bar graphics represent </w:t>
      </w:r>
      <w:ins w:id="63" w:author="Edson Vieira Filho" w:date="2020-04-21T16:35:00Z">
        <w:r w:rsidR="00E82AA7">
          <w:rPr>
            <w:rFonts w:ascii="Times New Roman" w:hAnsi="Times New Roman" w:cs="Times New Roman"/>
            <w:bCs/>
            <w:color w:val="000000"/>
            <w:sz w:val="20"/>
            <w:szCs w:val="20"/>
            <w:highlight w:val="white"/>
            <w:lang w:val="en-US" w:eastAsia="en-US" w:bidi="ar-SA"/>
          </w:rPr>
          <w:t xml:space="preserve">fish </w:t>
        </w:r>
      </w:ins>
      <w:r>
        <w:rPr>
          <w:rFonts w:ascii="Times New Roman" w:hAnsi="Times New Roman" w:cs="Times New Roman"/>
          <w:bCs/>
          <w:color w:val="000000"/>
          <w:sz w:val="20"/>
          <w:szCs w:val="20"/>
          <w:highlight w:val="white"/>
          <w:lang w:val="en-US" w:eastAsia="en-US" w:bidi="ar-SA"/>
        </w:rPr>
        <w:t>trophic guild mean percent contribution based on the relative difference in biomass among trophic guilds for total fish biomass under climate change scenarios.</w:t>
      </w:r>
    </w:p>
    <w:p w14:paraId="6D648A42" w14:textId="5AF9F391" w:rsidR="00622106" w:rsidRDefault="00CB5611">
      <w:pPr>
        <w:pStyle w:val="Corpodetexto"/>
        <w:widowControl w:val="0"/>
        <w:spacing w:after="240" w:line="360" w:lineRule="auto"/>
        <w:jc w:val="both"/>
        <w:rPr>
          <w:rFonts w:hint="eastAsia"/>
        </w:rPr>
      </w:pPr>
      <w:r>
        <w:rPr>
          <w:rFonts w:ascii="Times New Roman" w:hAnsi="Times New Roman" w:cs="Times New Roman"/>
          <w:bCs/>
          <w:color w:val="000000"/>
          <w:highlight w:val="white"/>
          <w:lang w:val="en-US" w:eastAsia="en-US" w:bidi="ar-SA"/>
        </w:rPr>
        <w:t xml:space="preserve">Model simulations also predict alterations on the trophic structure of the fish assemblage. Herbivores and detritivores (currently 49% of total fish biomass), would have the major declines between ~30% and ~20% under RCP 4.5 and RCP 8.5, respectively (Figure 2 and Figure 3). </w:t>
      </w:r>
      <w:proofErr w:type="spellStart"/>
      <w:r>
        <w:rPr>
          <w:rFonts w:ascii="Times New Roman" w:hAnsi="Times New Roman" w:cs="Times New Roman"/>
          <w:bCs/>
          <w:color w:val="000000"/>
          <w:highlight w:val="white"/>
          <w:lang w:val="en-US" w:eastAsia="en-US" w:bidi="ar-SA"/>
        </w:rPr>
        <w:t>Invertivorous</w:t>
      </w:r>
      <w:proofErr w:type="spellEnd"/>
      <w:r>
        <w:rPr>
          <w:rFonts w:ascii="Times New Roman" w:hAnsi="Times New Roman" w:cs="Times New Roman"/>
          <w:bCs/>
          <w:color w:val="000000"/>
          <w:highlight w:val="white"/>
          <w:lang w:val="en-US" w:eastAsia="en-US" w:bidi="ar-SA"/>
        </w:rPr>
        <w:t xml:space="preserve"> fish (currently 22.5% of total fish biomass) could represent ~ 40% and ~ 50% of total fish biomass under these projected scenarios, despite the decrease in biomass (Figure 2 and Figure 3). Generalist predators and reef sharks maintained similar biomass proportions under all scenarios (~ 20% and 10%, respectively) but also with a reduction in biomass (Figure 2 and Figure 3). Under the 1.3°C and 3°C warming scenarios (RCP 4.5 and RCP 8.5, respectively), biomass decreased by 28% and 88% for reef sharks, 15% and 8.5% for generalist predators, 7% and 74% for </w:t>
      </w:r>
      <w:proofErr w:type="spellStart"/>
      <w:r>
        <w:rPr>
          <w:rFonts w:ascii="Times New Roman" w:hAnsi="Times New Roman" w:cs="Times New Roman"/>
          <w:bCs/>
          <w:color w:val="000000"/>
          <w:highlight w:val="white"/>
          <w:lang w:val="en-US" w:eastAsia="en-US" w:bidi="ar-SA"/>
        </w:rPr>
        <w:t>invertivorous</w:t>
      </w:r>
      <w:proofErr w:type="spellEnd"/>
      <w:r>
        <w:rPr>
          <w:rFonts w:ascii="Times New Roman" w:hAnsi="Times New Roman" w:cs="Times New Roman"/>
          <w:bCs/>
          <w:color w:val="000000"/>
          <w:highlight w:val="white"/>
          <w:lang w:val="en-US" w:eastAsia="en-US" w:bidi="ar-SA"/>
        </w:rPr>
        <w:t xml:space="preserve"> fish, 23% and 94% for herbivorous</w:t>
      </w:r>
      <w:ins w:id="64" w:author="Edson Vieira Filho" w:date="2020-04-21T16:37:00Z">
        <w:r w:rsidR="005F1D04">
          <w:rPr>
            <w:rFonts w:ascii="Times New Roman" w:hAnsi="Times New Roman" w:cs="Times New Roman"/>
            <w:bCs/>
            <w:color w:val="000000"/>
            <w:highlight w:val="white"/>
            <w:lang w:val="en-US" w:eastAsia="en-US" w:bidi="ar-SA"/>
          </w:rPr>
          <w:t>/</w:t>
        </w:r>
      </w:ins>
      <w:proofErr w:type="spellStart"/>
      <w:del w:id="65" w:author="Edson Vieira Filho" w:date="2020-04-21T16:37:00Z">
        <w:r w:rsidDel="005F1D04">
          <w:rPr>
            <w:rFonts w:ascii="Times New Roman" w:hAnsi="Times New Roman" w:cs="Times New Roman"/>
            <w:bCs/>
            <w:color w:val="000000"/>
            <w:highlight w:val="white"/>
            <w:lang w:val="en-US" w:eastAsia="en-US" w:bidi="ar-SA"/>
          </w:rPr>
          <w:delText xml:space="preserve"> </w:delText>
        </w:r>
      </w:del>
      <w:r>
        <w:rPr>
          <w:rFonts w:ascii="Times New Roman" w:hAnsi="Times New Roman" w:cs="Times New Roman"/>
          <w:bCs/>
          <w:color w:val="000000"/>
          <w:highlight w:val="white"/>
          <w:lang w:val="en-US" w:eastAsia="en-US" w:bidi="ar-SA"/>
        </w:rPr>
        <w:t>detritivorous</w:t>
      </w:r>
      <w:proofErr w:type="spellEnd"/>
      <w:r>
        <w:rPr>
          <w:rFonts w:ascii="Times New Roman" w:hAnsi="Times New Roman" w:cs="Times New Roman"/>
          <w:bCs/>
          <w:color w:val="000000"/>
          <w:highlight w:val="white"/>
          <w:lang w:val="en-US" w:eastAsia="en-US" w:bidi="ar-SA"/>
        </w:rPr>
        <w:t xml:space="preserve"> fishes (see details in Supplementary Materials 2; Figure S4). Under the medium and high emissions scenarios, the trophic composition of the reef fish assemblages is likely to change from an herbivorous/</w:t>
      </w:r>
      <w:proofErr w:type="spellStart"/>
      <w:r>
        <w:rPr>
          <w:rFonts w:ascii="Times New Roman" w:hAnsi="Times New Roman" w:cs="Times New Roman"/>
          <w:bCs/>
          <w:color w:val="000000"/>
          <w:highlight w:val="white"/>
          <w:lang w:val="en-US" w:eastAsia="en-US" w:bidi="ar-SA"/>
        </w:rPr>
        <w:t>detritivorous</w:t>
      </w:r>
      <w:proofErr w:type="spellEnd"/>
      <w:r>
        <w:rPr>
          <w:rFonts w:ascii="Times New Roman" w:hAnsi="Times New Roman" w:cs="Times New Roman"/>
          <w:bCs/>
          <w:color w:val="000000"/>
          <w:highlight w:val="white"/>
          <w:lang w:val="en-US" w:eastAsia="en-US" w:bidi="ar-SA"/>
        </w:rPr>
        <w:t xml:space="preserve"> dominated assemblage to an </w:t>
      </w:r>
      <w:proofErr w:type="spellStart"/>
      <w:r>
        <w:rPr>
          <w:rFonts w:ascii="Times New Roman" w:hAnsi="Times New Roman" w:cs="Times New Roman"/>
          <w:bCs/>
          <w:color w:val="000000"/>
          <w:highlight w:val="white"/>
          <w:lang w:val="en-US" w:eastAsia="en-US" w:bidi="ar-SA"/>
        </w:rPr>
        <w:lastRenderedPageBreak/>
        <w:t>invertivorous</w:t>
      </w:r>
      <w:proofErr w:type="spellEnd"/>
      <w:r>
        <w:rPr>
          <w:rFonts w:ascii="Times New Roman" w:hAnsi="Times New Roman" w:cs="Times New Roman"/>
          <w:bCs/>
          <w:color w:val="000000"/>
          <w:highlight w:val="white"/>
          <w:lang w:val="en-US" w:eastAsia="en-US" w:bidi="ar-SA"/>
        </w:rPr>
        <w:t xml:space="preserve"> one by 2100 (Figure 2; see details for the relative biomass changes in Supplementary Materials 2).</w:t>
      </w:r>
    </w:p>
    <w:p w14:paraId="4518F28C" w14:textId="77777777" w:rsidR="00622106" w:rsidRDefault="00CB5611">
      <w:pPr>
        <w:pStyle w:val="Corpodetexto"/>
        <w:widowControl w:val="0"/>
        <w:spacing w:after="240" w:line="240" w:lineRule="auto"/>
        <w:jc w:val="both"/>
        <w:rPr>
          <w:rFonts w:ascii="Times New Roman" w:hAnsi="Times New Roman"/>
        </w:rPr>
      </w:pPr>
      <w:r>
        <w:rPr>
          <w:rFonts w:ascii="Times New Roman" w:hAnsi="Times New Roman" w:cs="Times Bold"/>
          <w:b/>
          <w:bCs/>
          <w:color w:val="000000"/>
          <w:sz w:val="20"/>
          <w:szCs w:val="20"/>
          <w:highlight w:val="white"/>
          <w:lang w:val="en-US" w:eastAsia="en-US" w:bidi="ar-SA"/>
        </w:rPr>
        <w:t xml:space="preserve">Fig. 3 </w:t>
      </w:r>
      <w:r>
        <w:rPr>
          <w:rFonts w:ascii="Times New Roman" w:hAnsi="Times New Roman" w:cs="Times Bold"/>
          <w:bCs/>
          <w:color w:val="000000"/>
          <w:sz w:val="20"/>
          <w:szCs w:val="20"/>
          <w:highlight w:val="white"/>
          <w:lang w:val="en-US" w:eastAsia="en-US" w:bidi="ar-SA"/>
        </w:rPr>
        <w:t xml:space="preserve">Projections of fish biomass dynamics in the </w:t>
      </w:r>
      <w:proofErr w:type="spellStart"/>
      <w:r>
        <w:rPr>
          <w:rFonts w:ascii="Times New Roman" w:hAnsi="Times New Roman" w:cs="Times Bold"/>
          <w:bCs/>
          <w:color w:val="000000"/>
          <w:sz w:val="20"/>
          <w:szCs w:val="20"/>
          <w:highlight w:val="white"/>
          <w:lang w:val="en-US" w:eastAsia="en-US" w:bidi="ar-SA"/>
        </w:rPr>
        <w:t>Rocas</w:t>
      </w:r>
      <w:proofErr w:type="spellEnd"/>
      <w:r>
        <w:rPr>
          <w:rFonts w:ascii="Times New Roman" w:hAnsi="Times New Roman" w:cs="Times Bold"/>
          <w:bCs/>
          <w:color w:val="000000"/>
          <w:sz w:val="20"/>
          <w:szCs w:val="20"/>
          <w:highlight w:val="white"/>
          <w:lang w:val="en-US" w:eastAsia="en-US" w:bidi="ar-SA"/>
        </w:rPr>
        <w:t xml:space="preserve"> Atoll reef ecosystem under climate change scenarios. Shadows represent the 5% and 95% percentiles obtained using the Monte Carlo routine. </w:t>
      </w:r>
    </w:p>
    <w:p w14:paraId="691DC657" w14:textId="09B598EE" w:rsidR="00622106" w:rsidRDefault="00CB5611">
      <w:pPr>
        <w:spacing w:line="360" w:lineRule="auto"/>
        <w:jc w:val="both"/>
        <w:rPr>
          <w:rFonts w:ascii="Times New Roman" w:hAnsi="Times New Roman"/>
        </w:rPr>
      </w:pPr>
      <w:r>
        <w:rPr>
          <w:rFonts w:ascii="Times New Roman" w:hAnsi="Times New Roman" w:cs="Times New Roman"/>
          <w:bCs/>
          <w:color w:val="000000"/>
        </w:rPr>
        <w:t xml:space="preserve">Biomass of </w:t>
      </w:r>
      <w:ins w:id="66" w:author="Edson Vieira Filho" w:date="2020-04-21T16:41:00Z">
        <w:r w:rsidR="005F1D04">
          <w:rPr>
            <w:rFonts w:ascii="Times New Roman" w:hAnsi="Times New Roman" w:cs="Times New Roman"/>
            <w:bCs/>
            <w:color w:val="000000"/>
          </w:rPr>
          <w:t xml:space="preserve">almost all </w:t>
        </w:r>
      </w:ins>
      <w:r>
        <w:rPr>
          <w:rFonts w:ascii="Times New Roman" w:hAnsi="Times New Roman" w:cs="Times New Roman"/>
          <w:bCs/>
          <w:color w:val="000000"/>
        </w:rPr>
        <w:t>no-fish groups also decrease</w:t>
      </w:r>
      <w:ins w:id="67" w:author="Edson Vieira Filho" w:date="2020-04-21T16:44:00Z">
        <w:r w:rsidR="005F1D04">
          <w:rPr>
            <w:rFonts w:ascii="Times New Roman" w:hAnsi="Times New Roman" w:cs="Times New Roman"/>
            <w:bCs/>
            <w:color w:val="000000"/>
          </w:rPr>
          <w:t>d</w:t>
        </w:r>
      </w:ins>
      <w:r>
        <w:rPr>
          <w:rFonts w:ascii="Times New Roman" w:hAnsi="Times New Roman" w:cs="Times New Roman"/>
          <w:bCs/>
          <w:color w:val="000000"/>
        </w:rPr>
        <w:t xml:space="preserve"> under RCP 4.5 and RCP 8.5 scenarios, but with variable magnitudes (Fig. 4; see details in Supplementary Materials 2). Most of these species-specific biomass dynamics overlapped due to the high uncertainty of parameters. The biomass reductions were more pronounced under the high emissions scenario, specifically after the year 2075. The biomass of major primary producers, such as the macroalgae </w:t>
      </w:r>
      <w:r>
        <w:rPr>
          <w:rFonts w:ascii="Times New Roman" w:hAnsi="Times New Roman" w:cs="Times New Roman"/>
          <w:bCs/>
          <w:i/>
          <w:color w:val="000000"/>
        </w:rPr>
        <w:t>Digenea simplex</w:t>
      </w:r>
      <w:r>
        <w:rPr>
          <w:rFonts w:ascii="Times New Roman" w:hAnsi="Times New Roman" w:cs="Times New Roman"/>
          <w:bCs/>
          <w:color w:val="000000"/>
        </w:rPr>
        <w:t xml:space="preserve">, algal turfs, and phytoplankton, declined by 58%, 42%, and 66%, respectively. Corals (mainly </w:t>
      </w:r>
      <w:proofErr w:type="spellStart"/>
      <w:r>
        <w:rPr>
          <w:rFonts w:ascii="Times New Roman" w:hAnsi="Times New Roman" w:cs="Times New Roman"/>
          <w:bCs/>
          <w:i/>
          <w:color w:val="000000"/>
        </w:rPr>
        <w:t>Siderastrea</w:t>
      </w:r>
      <w:proofErr w:type="spellEnd"/>
      <w:r>
        <w:rPr>
          <w:rFonts w:ascii="Times New Roman" w:hAnsi="Times New Roman" w:cs="Times New Roman"/>
          <w:bCs/>
          <w:i/>
          <w:color w:val="000000"/>
        </w:rPr>
        <w:t xml:space="preserve"> </w:t>
      </w:r>
      <w:proofErr w:type="spellStart"/>
      <w:r>
        <w:rPr>
          <w:rFonts w:ascii="Times New Roman" w:hAnsi="Times New Roman" w:cs="Times New Roman"/>
          <w:bCs/>
          <w:i/>
          <w:color w:val="000000"/>
        </w:rPr>
        <w:t>stellata</w:t>
      </w:r>
      <w:proofErr w:type="spellEnd"/>
      <w:r>
        <w:rPr>
          <w:rFonts w:ascii="Times New Roman" w:hAnsi="Times New Roman" w:cs="Times New Roman"/>
          <w:bCs/>
          <w:color w:val="000000"/>
        </w:rPr>
        <w:t>), which also contribute to primary production, had gradual losses according to the warming scenario. Under low emissions scenario, corals decline</w:t>
      </w:r>
      <w:ins w:id="68" w:author="Edson Vieira Filho" w:date="2020-04-21T16:44:00Z">
        <w:r w:rsidR="005F1D04">
          <w:rPr>
            <w:rFonts w:ascii="Times New Roman" w:hAnsi="Times New Roman" w:cs="Times New Roman"/>
            <w:bCs/>
            <w:color w:val="000000"/>
          </w:rPr>
          <w:t>d</w:t>
        </w:r>
      </w:ins>
      <w:r>
        <w:rPr>
          <w:rFonts w:ascii="Times New Roman" w:hAnsi="Times New Roman" w:cs="Times New Roman"/>
          <w:bCs/>
          <w:color w:val="000000"/>
        </w:rPr>
        <w:t xml:space="preserve"> by 8%, while under medium emissions scenario they</w:t>
      </w:r>
      <w:del w:id="69" w:author="Edson Vieira Filho" w:date="2020-04-21T16:39:00Z">
        <w:r w:rsidDel="005F1D04">
          <w:rPr>
            <w:rFonts w:ascii="Times New Roman" w:hAnsi="Times New Roman" w:cs="Times New Roman"/>
            <w:bCs/>
            <w:color w:val="000000"/>
          </w:rPr>
          <w:delText xml:space="preserve"> </w:delText>
        </w:r>
      </w:del>
      <w:r>
        <w:rPr>
          <w:rFonts w:ascii="Times New Roman" w:hAnsi="Times New Roman" w:cs="Times New Roman"/>
          <w:bCs/>
          <w:color w:val="000000"/>
        </w:rPr>
        <w:t xml:space="preserve"> decrease</w:t>
      </w:r>
      <w:ins w:id="70" w:author="Edson Vieira Filho" w:date="2020-04-21T16:44:00Z">
        <w:r w:rsidR="005F1D04">
          <w:rPr>
            <w:rFonts w:ascii="Times New Roman" w:hAnsi="Times New Roman" w:cs="Times New Roman"/>
            <w:bCs/>
            <w:color w:val="000000"/>
          </w:rPr>
          <w:t>d</w:t>
        </w:r>
      </w:ins>
      <w:r>
        <w:rPr>
          <w:rFonts w:ascii="Times New Roman" w:hAnsi="Times New Roman" w:cs="Times New Roman"/>
          <w:bCs/>
          <w:color w:val="000000"/>
        </w:rPr>
        <w:t xml:space="preserve"> by 61%, with prevision to be locally extinct by 2075 under the 3°C warming scenario (RCP 8.5). </w:t>
      </w:r>
    </w:p>
    <w:p w14:paraId="364EDD82" w14:textId="2E9933F5" w:rsidR="00622106" w:rsidRDefault="00CB5611">
      <w:pPr>
        <w:spacing w:line="360" w:lineRule="auto"/>
        <w:jc w:val="both"/>
        <w:rPr>
          <w:rFonts w:ascii="Times New Roman" w:hAnsi="Times New Roman"/>
        </w:rPr>
      </w:pPr>
      <w:r>
        <w:rPr>
          <w:rFonts w:ascii="Times New Roman" w:hAnsi="Times New Roman" w:cs="Times New Roman"/>
          <w:bCs/>
          <w:color w:val="000000"/>
        </w:rPr>
        <w:t xml:space="preserve">The biomass of lobsters (mainly </w:t>
      </w:r>
      <w:proofErr w:type="spellStart"/>
      <w:r>
        <w:rPr>
          <w:rFonts w:ascii="Times New Roman" w:hAnsi="Times New Roman" w:cs="Times New Roman"/>
          <w:bCs/>
          <w:i/>
          <w:color w:val="000000"/>
        </w:rPr>
        <w:t>Panulirus</w:t>
      </w:r>
      <w:proofErr w:type="spellEnd"/>
      <w:r>
        <w:rPr>
          <w:rFonts w:ascii="Times New Roman" w:hAnsi="Times New Roman" w:cs="Times New Roman"/>
          <w:bCs/>
          <w:color w:val="000000"/>
        </w:rPr>
        <w:t xml:space="preserve"> spp.) and sea turtles are predicted to decline by 99% and seabirds by 89% under RCP 8.5. Under the RCP 2.6 scenario, the biomass of lobsters decline</w:t>
      </w:r>
      <w:ins w:id="71" w:author="Edson Vieira Filho" w:date="2020-04-21T16:44:00Z">
        <w:r w:rsidR="005F1D04">
          <w:rPr>
            <w:rFonts w:ascii="Times New Roman" w:hAnsi="Times New Roman" w:cs="Times New Roman"/>
            <w:bCs/>
            <w:color w:val="000000"/>
          </w:rPr>
          <w:t>d</w:t>
        </w:r>
      </w:ins>
      <w:del w:id="72" w:author="Edson Vieira Filho" w:date="2020-04-21T16:44:00Z">
        <w:r w:rsidDel="005F1D04">
          <w:rPr>
            <w:rFonts w:ascii="Times New Roman" w:hAnsi="Times New Roman" w:cs="Times New Roman"/>
            <w:bCs/>
            <w:color w:val="000000"/>
          </w:rPr>
          <w:delText>s</w:delText>
        </w:r>
      </w:del>
      <w:r>
        <w:rPr>
          <w:rFonts w:ascii="Times New Roman" w:hAnsi="Times New Roman" w:cs="Times New Roman"/>
          <w:bCs/>
          <w:color w:val="000000"/>
        </w:rPr>
        <w:t xml:space="preserve"> by 45% and by 85% under the RCP 4.5. Sea turtle’s biomass will decrease 13% under RCP 2.6 and 47% under RCP 4.5, while the biomass of seabirds, macro, and micro invertebrates remain</w:t>
      </w:r>
      <w:ins w:id="73" w:author="Edson Vieira Filho" w:date="2020-04-21T16:45:00Z">
        <w:r w:rsidR="005F1D04">
          <w:rPr>
            <w:rFonts w:ascii="Times New Roman" w:hAnsi="Times New Roman" w:cs="Times New Roman"/>
            <w:bCs/>
            <w:color w:val="000000"/>
          </w:rPr>
          <w:t>ed</w:t>
        </w:r>
      </w:ins>
      <w:r>
        <w:rPr>
          <w:rFonts w:ascii="Times New Roman" w:hAnsi="Times New Roman" w:cs="Times New Roman"/>
          <w:bCs/>
          <w:color w:val="000000"/>
        </w:rPr>
        <w:t xml:space="preserve"> unchanged under both lower and medium scenarios (RCP 2.6 and 4.5, respectively). Biomass dynamics of macro and micro invertebrates decreased by 69% under the RCP 8.5 scenario. Conversely, zooplankton biomass remained unchanged under the RCP 2.6 but experienced a 37% increase (RCP 4.5) and a 111% increase (RCP 8.5), respectively.</w:t>
      </w:r>
    </w:p>
    <w:p w14:paraId="0A949F45" w14:textId="77777777" w:rsidR="00622106" w:rsidRDefault="00622106">
      <w:pPr>
        <w:rPr>
          <w:rFonts w:cs="Times New Roman" w:hint="eastAsia"/>
          <w:bCs/>
          <w:i/>
          <w:iCs/>
          <w:color w:val="000000"/>
        </w:rPr>
      </w:pPr>
    </w:p>
    <w:p w14:paraId="02AEC1C8" w14:textId="77777777" w:rsidR="00622106" w:rsidRDefault="00CB5611">
      <w:pPr>
        <w:rPr>
          <w:rFonts w:hint="eastAsia"/>
        </w:rPr>
      </w:pPr>
      <w:r>
        <w:rPr>
          <w:rStyle w:val="Refdecomentrio"/>
          <w:rFonts w:ascii="Times New Roman" w:hAnsi="Times New Roman" w:cs="Mangal"/>
          <w:b/>
          <w:sz w:val="20"/>
          <w:szCs w:val="20"/>
          <w:highlight w:val="white"/>
        </w:rPr>
        <w:t xml:space="preserve">Fig. 4 </w:t>
      </w:r>
      <w:r>
        <w:rPr>
          <w:rStyle w:val="Refdecomentrio"/>
          <w:rFonts w:ascii="Times New Roman" w:hAnsi="Times New Roman" w:cs="Mangal"/>
          <w:sz w:val="20"/>
          <w:szCs w:val="20"/>
          <w:highlight w:val="white"/>
        </w:rPr>
        <w:t xml:space="preserve">Projections of no-fish species biomass dynamics in the </w:t>
      </w:r>
      <w:proofErr w:type="spellStart"/>
      <w:r>
        <w:rPr>
          <w:rStyle w:val="Refdecomentrio"/>
          <w:rFonts w:ascii="Times New Roman" w:hAnsi="Times New Roman" w:cs="Mangal"/>
          <w:sz w:val="20"/>
          <w:szCs w:val="20"/>
          <w:highlight w:val="white"/>
        </w:rPr>
        <w:t>Rocas</w:t>
      </w:r>
      <w:proofErr w:type="spellEnd"/>
      <w:r>
        <w:rPr>
          <w:rStyle w:val="Refdecomentrio"/>
          <w:rFonts w:ascii="Times New Roman" w:hAnsi="Times New Roman" w:cs="Mangal"/>
          <w:sz w:val="20"/>
          <w:szCs w:val="20"/>
          <w:highlight w:val="white"/>
        </w:rPr>
        <w:t xml:space="preserve"> Atoll reef ecosystem under climate change scenarios. Shadows represent the 5% and 95% percentiles obtained using the Monte Carlo routine. </w:t>
      </w:r>
    </w:p>
    <w:p w14:paraId="054CD37A" w14:textId="77777777" w:rsidR="00622106" w:rsidRDefault="00622106">
      <w:pPr>
        <w:rPr>
          <w:rStyle w:val="Refdecomentrio"/>
          <w:rFonts w:ascii="Times New Roman" w:hAnsi="Times New Roman"/>
        </w:rPr>
      </w:pPr>
    </w:p>
    <w:p w14:paraId="6F599D2D" w14:textId="77777777" w:rsidR="00622106" w:rsidRDefault="00622106">
      <w:pPr>
        <w:rPr>
          <w:rFonts w:ascii="Times New Roman" w:hAnsi="Times New Roman" w:cs="Times New Roman"/>
          <w:bCs/>
          <w:color w:val="000000"/>
        </w:rPr>
      </w:pPr>
    </w:p>
    <w:p w14:paraId="5BEFBE79" w14:textId="77777777" w:rsidR="00622106" w:rsidRDefault="00CB5611">
      <w:pPr>
        <w:rPr>
          <w:rFonts w:ascii="Times New Roman" w:hAnsi="Times New Roman"/>
        </w:rPr>
      </w:pPr>
      <w:r>
        <w:rPr>
          <w:rFonts w:ascii="Times New Roman" w:hAnsi="Times New Roman" w:cs="Times New Roman"/>
          <w:b/>
          <w:bCs/>
          <w:color w:val="000000"/>
        </w:rPr>
        <w:t>Discussion</w:t>
      </w:r>
    </w:p>
    <w:p w14:paraId="176B11AF" w14:textId="77777777" w:rsidR="00622106" w:rsidRDefault="00622106">
      <w:pPr>
        <w:rPr>
          <w:rFonts w:ascii="Times New Roman" w:hAnsi="Times New Roman" w:cs="Times New Roman"/>
          <w:bCs/>
          <w:color w:val="000000"/>
        </w:rPr>
      </w:pPr>
    </w:p>
    <w:p w14:paraId="0192255E" w14:textId="05391C46" w:rsidR="00622106" w:rsidRDefault="00CB5611">
      <w:pPr>
        <w:spacing w:line="360" w:lineRule="auto"/>
        <w:jc w:val="both"/>
        <w:rPr>
          <w:rFonts w:ascii="Times New Roman" w:hAnsi="Times New Roman"/>
        </w:rPr>
      </w:pPr>
      <w:r>
        <w:rPr>
          <w:rFonts w:ascii="Times New Roman" w:hAnsi="Times New Roman" w:cs="Times New Roman"/>
          <w:bCs/>
          <w:color w:val="000000"/>
        </w:rPr>
        <w:t>Marine food webs are at risk of collapse due to ocean warming (</w:t>
      </w:r>
      <w:proofErr w:type="spellStart"/>
      <w:r>
        <w:rPr>
          <w:rFonts w:ascii="Times New Roman" w:hAnsi="Times New Roman" w:cs="Times New Roman"/>
          <w:bCs/>
          <w:color w:val="000000"/>
        </w:rPr>
        <w:t>Bryndum</w:t>
      </w:r>
      <w:proofErr w:type="spellEnd"/>
      <w:r>
        <w:rPr>
          <w:rFonts w:ascii="Times New Roman" w:hAnsi="Times New Roman" w:cs="Times New Roman"/>
          <w:bCs/>
          <w:color w:val="000000"/>
        </w:rPr>
        <w:t xml:space="preserve">‐Buchholz et al. 2019; </w:t>
      </w:r>
      <w:proofErr w:type="spellStart"/>
      <w:r>
        <w:rPr>
          <w:rFonts w:ascii="Times New Roman" w:hAnsi="Times New Roman" w:cs="Times New Roman"/>
          <w:bCs/>
          <w:color w:val="000000"/>
        </w:rPr>
        <w:t>Lotze</w:t>
      </w:r>
      <w:proofErr w:type="spellEnd"/>
      <w:r>
        <w:rPr>
          <w:rFonts w:ascii="Times New Roman" w:hAnsi="Times New Roman" w:cs="Times New Roman"/>
          <w:bCs/>
          <w:color w:val="000000"/>
        </w:rPr>
        <w:t xml:space="preserve"> et al. 2019; </w:t>
      </w:r>
      <w:proofErr w:type="spellStart"/>
      <w:r>
        <w:rPr>
          <w:rFonts w:ascii="Times New Roman" w:hAnsi="Times New Roman" w:cs="Times New Roman"/>
          <w:bCs/>
          <w:color w:val="000000"/>
        </w:rPr>
        <w:t>Blowes</w:t>
      </w:r>
      <w:proofErr w:type="spellEnd"/>
      <w:r>
        <w:rPr>
          <w:rFonts w:ascii="Times New Roman" w:hAnsi="Times New Roman" w:cs="Times New Roman"/>
          <w:bCs/>
          <w:color w:val="000000"/>
        </w:rPr>
        <w:t xml:space="preserve"> et al. 2019), particularly in reef ecosystems where synergistic human related impacts have caused drastic changes (Hughes et al. 2017; Hughes et al. 2018; Beyer et al. 2018). </w:t>
      </w:r>
      <w:commentRangeStart w:id="74"/>
      <w:r>
        <w:rPr>
          <w:rFonts w:ascii="Times New Roman" w:hAnsi="Times New Roman" w:cs="Times New Roman"/>
          <w:bCs/>
          <w:color w:val="000000"/>
        </w:rPr>
        <w:t xml:space="preserve">We predicted that an increase in temperature higher than 1.3ºC will cause a loss between 8% and 44% of total living biomass in </w:t>
      </w:r>
      <w:proofErr w:type="spellStart"/>
      <w:r>
        <w:rPr>
          <w:rFonts w:ascii="Times New Roman" w:hAnsi="Times New Roman" w:cs="Times New Roman"/>
          <w:bCs/>
          <w:color w:val="000000"/>
        </w:rPr>
        <w:t>Rocas</w:t>
      </w:r>
      <w:proofErr w:type="spellEnd"/>
      <w:r>
        <w:rPr>
          <w:rFonts w:ascii="Times New Roman" w:hAnsi="Times New Roman" w:cs="Times New Roman"/>
          <w:bCs/>
          <w:color w:val="000000"/>
        </w:rPr>
        <w:t xml:space="preserve"> Atoll reef ecosystem</w:t>
      </w:r>
      <w:commentRangeEnd w:id="74"/>
      <w:r w:rsidR="005F1D04">
        <w:rPr>
          <w:rStyle w:val="Refdecomentrio"/>
          <w:rFonts w:cs="Mangal"/>
        </w:rPr>
        <w:commentReference w:id="74"/>
      </w:r>
      <w:ins w:id="75" w:author="Edson Vieira Filho" w:date="2020-04-21T16:48:00Z">
        <w:r w:rsidR="00EC298B">
          <w:rPr>
            <w:rFonts w:ascii="Times New Roman" w:hAnsi="Times New Roman" w:cs="Times New Roman"/>
            <w:bCs/>
            <w:color w:val="000000"/>
          </w:rPr>
          <w:t xml:space="preserve">, values even greater considering fish biomass, which can undergo a reduction of 86% in the </w:t>
        </w:r>
      </w:ins>
      <w:ins w:id="76" w:author="Edson Vieira Filho" w:date="2020-04-21T16:49:00Z">
        <w:r w:rsidR="00EC298B">
          <w:rPr>
            <w:rFonts w:ascii="Times New Roman" w:hAnsi="Times New Roman" w:cs="Times New Roman"/>
            <w:bCs/>
            <w:color w:val="000000"/>
          </w:rPr>
          <w:t>high temperature increase scenario</w:t>
        </w:r>
      </w:ins>
      <w:r>
        <w:rPr>
          <w:rFonts w:ascii="Times New Roman" w:hAnsi="Times New Roman" w:cs="Times New Roman"/>
          <w:bCs/>
          <w:color w:val="000000"/>
        </w:rPr>
        <w:t>. This decrease in biomass across trophic levels will cause the ecosystem to shift from dominance of herbivorous/</w:t>
      </w:r>
      <w:proofErr w:type="spellStart"/>
      <w:r>
        <w:rPr>
          <w:rFonts w:ascii="Times New Roman" w:hAnsi="Times New Roman" w:cs="Times New Roman"/>
          <w:bCs/>
          <w:color w:val="000000"/>
        </w:rPr>
        <w:t>detritivorous</w:t>
      </w:r>
      <w:proofErr w:type="spellEnd"/>
      <w:r>
        <w:rPr>
          <w:rFonts w:ascii="Times New Roman" w:hAnsi="Times New Roman" w:cs="Times New Roman"/>
          <w:bCs/>
          <w:color w:val="000000"/>
        </w:rPr>
        <w:t xml:space="preserve"> fish and benthic suspension/deposit-feeding invertebrates to a system typified by relatively more </w:t>
      </w:r>
      <w:proofErr w:type="spellStart"/>
      <w:r>
        <w:rPr>
          <w:rFonts w:ascii="Times New Roman" w:hAnsi="Times New Roman" w:cs="Times New Roman"/>
          <w:bCs/>
          <w:color w:val="000000"/>
        </w:rPr>
        <w:t>invertivorous</w:t>
      </w:r>
      <w:proofErr w:type="spellEnd"/>
      <w:r>
        <w:rPr>
          <w:rFonts w:ascii="Times New Roman" w:hAnsi="Times New Roman" w:cs="Times New Roman"/>
          <w:bCs/>
          <w:color w:val="000000"/>
        </w:rPr>
        <w:t xml:space="preserve"> fishes, suspension-feeding zooplankton, and algae turfs. </w:t>
      </w:r>
      <w:r>
        <w:rPr>
          <w:rFonts w:ascii="Times New Roman" w:hAnsi="Times New Roman" w:cs="Times New Roman"/>
          <w:bCs/>
          <w:color w:val="000000"/>
        </w:rPr>
        <w:lastRenderedPageBreak/>
        <w:t>Such composition shift may result in diminishing trophic interactions, like predation and herbivory, jeopardizing the stability and ability of this system</w:t>
      </w:r>
      <w:ins w:id="77" w:author="Edson Vieira Filho" w:date="2020-04-21T16:53:00Z">
        <w:r w:rsidR="00EC298B">
          <w:rPr>
            <w:rFonts w:ascii="Times New Roman" w:hAnsi="Times New Roman" w:cs="Times New Roman"/>
            <w:bCs/>
            <w:color w:val="000000"/>
          </w:rPr>
          <w:t xml:space="preserve"> to maintain the current configuration</w:t>
        </w:r>
      </w:ins>
      <w:ins w:id="78" w:author="Edson Vieira Filho" w:date="2020-04-21T16:57:00Z">
        <w:r w:rsidR="00EC298B">
          <w:rPr>
            <w:rFonts w:ascii="Times New Roman" w:hAnsi="Times New Roman" w:cs="Times New Roman"/>
            <w:bCs/>
            <w:color w:val="000000"/>
          </w:rPr>
          <w:t xml:space="preserve"> (REFs)</w:t>
        </w:r>
      </w:ins>
      <w:ins w:id="79" w:author="Edson Vieira Filho" w:date="2020-04-21T16:53:00Z">
        <w:r w:rsidR="00EC298B">
          <w:rPr>
            <w:rFonts w:ascii="Times New Roman" w:hAnsi="Times New Roman" w:cs="Times New Roman"/>
            <w:bCs/>
            <w:color w:val="000000"/>
          </w:rPr>
          <w:t>, being prone to reach different and less diverse alternative states</w:t>
        </w:r>
      </w:ins>
      <w:ins w:id="80" w:author="Edson Vieira Filho" w:date="2020-04-21T16:57:00Z">
        <w:r w:rsidR="00EC298B">
          <w:rPr>
            <w:rFonts w:ascii="Times New Roman" w:hAnsi="Times New Roman" w:cs="Times New Roman"/>
            <w:bCs/>
            <w:color w:val="000000"/>
          </w:rPr>
          <w:t xml:space="preserve"> (REFs)</w:t>
        </w:r>
      </w:ins>
      <w:del w:id="81" w:author="Edson Vieira Filho" w:date="2020-04-21T16:53:00Z">
        <w:r w:rsidDel="00EC298B">
          <w:rPr>
            <w:rFonts w:ascii="Times New Roman" w:hAnsi="Times New Roman" w:cs="Times New Roman"/>
            <w:bCs/>
            <w:color w:val="000000"/>
          </w:rPr>
          <w:delText xml:space="preserve"> </w:delText>
        </w:r>
        <w:commentRangeStart w:id="82"/>
        <w:r w:rsidDel="00EC298B">
          <w:rPr>
            <w:rFonts w:ascii="Times New Roman" w:hAnsi="Times New Roman" w:cs="Times New Roman"/>
            <w:bCs/>
            <w:color w:val="000000"/>
          </w:rPr>
          <w:delText>to return to equilibrium</w:delText>
        </w:r>
        <w:commentRangeEnd w:id="82"/>
        <w:r w:rsidR="00EC298B" w:rsidDel="00EC298B">
          <w:rPr>
            <w:rStyle w:val="Refdecomentrio"/>
            <w:rFonts w:cs="Mangal"/>
          </w:rPr>
          <w:commentReference w:id="82"/>
        </w:r>
      </w:del>
      <w:r>
        <w:rPr>
          <w:rFonts w:ascii="Times New Roman" w:hAnsi="Times New Roman" w:cs="Times New Roman"/>
          <w:bCs/>
          <w:color w:val="000000"/>
        </w:rPr>
        <w:t xml:space="preserve"> (</w:t>
      </w:r>
      <w:commentRangeStart w:id="83"/>
      <w:proofErr w:type="spellStart"/>
      <w:r>
        <w:rPr>
          <w:rFonts w:ascii="Times New Roman" w:hAnsi="Times New Roman" w:cs="Times New Roman"/>
          <w:bCs/>
          <w:color w:val="000000"/>
        </w:rPr>
        <w:t>Houk</w:t>
      </w:r>
      <w:proofErr w:type="spellEnd"/>
      <w:r>
        <w:rPr>
          <w:rFonts w:ascii="Times New Roman" w:hAnsi="Times New Roman" w:cs="Times New Roman"/>
          <w:bCs/>
          <w:color w:val="000000"/>
        </w:rPr>
        <w:t xml:space="preserve"> et al. 2018</w:t>
      </w:r>
      <w:commentRangeEnd w:id="83"/>
      <w:r w:rsidR="00EC298B">
        <w:rPr>
          <w:rStyle w:val="Refdecomentrio"/>
          <w:rFonts w:cs="Mangal"/>
        </w:rPr>
        <w:commentReference w:id="83"/>
      </w:r>
      <w:r>
        <w:rPr>
          <w:rFonts w:ascii="Times New Roman" w:hAnsi="Times New Roman" w:cs="Times New Roman"/>
          <w:bCs/>
          <w:color w:val="000000"/>
        </w:rPr>
        <w:t xml:space="preserve">). The predicted increase in the relative abundance of algal turfs and macroalgae can increase the amount of algal-derived dissolved organic carbon, thereby fuelling heterotrophic microbial growth and coral disease (Haas et al. 2016; McDole </w:t>
      </w:r>
      <w:proofErr w:type="spellStart"/>
      <w:r>
        <w:rPr>
          <w:rFonts w:ascii="Times New Roman" w:hAnsi="Times New Roman" w:cs="Times New Roman"/>
          <w:bCs/>
          <w:color w:val="000000"/>
        </w:rPr>
        <w:t>Somera</w:t>
      </w:r>
      <w:proofErr w:type="spellEnd"/>
      <w:r>
        <w:rPr>
          <w:rFonts w:ascii="Times New Roman" w:hAnsi="Times New Roman" w:cs="Times New Roman"/>
          <w:bCs/>
          <w:color w:val="000000"/>
        </w:rPr>
        <w:t xml:space="preserve"> et al. 2016). Under the worst warming scenario, corals could be locally extinct within 60 years.</w:t>
      </w:r>
      <w:r>
        <w:rPr>
          <w:rFonts w:ascii="Times New Roman" w:hAnsi="Times New Roman"/>
          <w:color w:val="000000"/>
          <w:lang w:val="en-US"/>
        </w:rPr>
        <w:t xml:space="preserve"> </w:t>
      </w:r>
      <w:bookmarkStart w:id="84" w:name="move360505401111111111111111111111111111"/>
      <w:bookmarkEnd w:id="84"/>
      <w:del w:id="85" w:author="Edson Vieira Filho" w:date="2020-04-21T16:58:00Z">
        <w:r w:rsidDel="008C2377">
          <w:rPr>
            <w:rFonts w:ascii="Times New Roman" w:hAnsi="Times New Roman"/>
            <w:color w:val="000000"/>
            <w:lang w:val="en-US"/>
          </w:rPr>
          <w:delText xml:space="preserve">So </w:delText>
        </w:r>
      </w:del>
      <w:ins w:id="86" w:author="Edson Vieira Filho" w:date="2020-04-21T16:58:00Z">
        <w:r w:rsidR="008C2377">
          <w:rPr>
            <w:rFonts w:ascii="Times New Roman" w:hAnsi="Times New Roman"/>
            <w:color w:val="000000"/>
            <w:lang w:val="en-US"/>
          </w:rPr>
          <w:t xml:space="preserve">Therefore, </w:t>
        </w:r>
      </w:ins>
      <w:r>
        <w:rPr>
          <w:rFonts w:ascii="Times New Roman" w:hAnsi="Times New Roman"/>
          <w:color w:val="000000"/>
          <w:lang w:val="en-US"/>
        </w:rPr>
        <w:t xml:space="preserve">this tropical reef ecosystem is likely to be simplified </w:t>
      </w:r>
      <w:del w:id="87" w:author="Edson Vieira Filho" w:date="2020-04-21T16:58:00Z">
        <w:r w:rsidDel="008C2377">
          <w:rPr>
            <w:rFonts w:ascii="Times New Roman" w:hAnsi="Times New Roman"/>
            <w:color w:val="000000"/>
            <w:lang w:val="en-US"/>
          </w:rPr>
          <w:delText>and have</w:delText>
        </w:r>
      </w:del>
      <w:ins w:id="88" w:author="Edson Vieira Filho" w:date="2020-04-21T16:58:00Z">
        <w:r w:rsidR="008C2377">
          <w:rPr>
            <w:rFonts w:ascii="Times New Roman" w:hAnsi="Times New Roman"/>
            <w:color w:val="000000"/>
            <w:lang w:val="en-US"/>
          </w:rPr>
          <w:t>as a consequence of having</w:t>
        </w:r>
      </w:ins>
      <w:r>
        <w:rPr>
          <w:rFonts w:ascii="Times New Roman" w:hAnsi="Times New Roman"/>
          <w:color w:val="000000"/>
          <w:lang w:val="en-US"/>
        </w:rPr>
        <w:t xml:space="preserve"> its food web severely degraded under more extreme warming scenarios.</w:t>
      </w:r>
    </w:p>
    <w:p w14:paraId="5EB042DD" w14:textId="77777777" w:rsidR="00622106" w:rsidRDefault="00622106">
      <w:pPr>
        <w:rPr>
          <w:rFonts w:ascii="Times New Roman" w:hAnsi="Times New Roman"/>
          <w:color w:val="000000"/>
        </w:rPr>
      </w:pPr>
    </w:p>
    <w:p w14:paraId="2B020F93" w14:textId="54E08964" w:rsidR="00622106" w:rsidRDefault="00CB5611">
      <w:pPr>
        <w:spacing w:line="360" w:lineRule="auto"/>
        <w:jc w:val="both"/>
        <w:rPr>
          <w:rFonts w:ascii="Times New Roman" w:hAnsi="Times New Roman"/>
        </w:rPr>
      </w:pPr>
      <w:commentRangeStart w:id="89"/>
      <w:r>
        <w:rPr>
          <w:rFonts w:ascii="Times New Roman" w:hAnsi="Times New Roman"/>
          <w:color w:val="1C1D1E"/>
        </w:rPr>
        <w:t xml:space="preserve">As ecosystems that operate near their thermal limits, tropical reefs are </w:t>
      </w:r>
      <w:del w:id="90" w:author="Edson Vieira Filho" w:date="2020-04-21T17:10:00Z">
        <w:r w:rsidDel="001A4B9B">
          <w:rPr>
            <w:rFonts w:ascii="Times New Roman" w:hAnsi="Times New Roman"/>
            <w:color w:val="1C1D1E"/>
          </w:rPr>
          <w:delText xml:space="preserve">more </w:delText>
        </w:r>
      </w:del>
      <w:r>
        <w:rPr>
          <w:rFonts w:ascii="Times New Roman" w:hAnsi="Times New Roman"/>
          <w:color w:val="1C1D1E"/>
        </w:rPr>
        <w:t xml:space="preserve">likely to suffer local extinctions </w:t>
      </w:r>
      <w:ins w:id="91" w:author="Edson Vieira Filho" w:date="2020-04-21T17:10:00Z">
        <w:r w:rsidR="001A4B9B">
          <w:rPr>
            <w:rFonts w:ascii="Times New Roman" w:hAnsi="Times New Roman"/>
            <w:color w:val="1C1D1E"/>
          </w:rPr>
          <w:t>of several species</w:t>
        </w:r>
      </w:ins>
      <w:del w:id="92" w:author="Edson Vieira Filho" w:date="2020-04-21T17:10:00Z">
        <w:r w:rsidDel="001A4B9B">
          <w:rPr>
            <w:rFonts w:ascii="Times New Roman" w:hAnsi="Times New Roman"/>
            <w:color w:val="1C1D1E"/>
          </w:rPr>
          <w:delText>than receiving non-native species that could have relocated in response to temperature changes</w:delText>
        </w:r>
      </w:del>
      <w:r>
        <w:rPr>
          <w:rFonts w:ascii="Times New Roman" w:hAnsi="Times New Roman"/>
          <w:color w:val="1C1D1E"/>
        </w:rPr>
        <w:t xml:space="preserve"> (</w:t>
      </w:r>
      <w:proofErr w:type="spellStart"/>
      <w:r>
        <w:rPr>
          <w:rFonts w:ascii="Times New Roman" w:hAnsi="Times New Roman"/>
          <w:color w:val="1C1D1E"/>
        </w:rPr>
        <w:t>Rummer</w:t>
      </w:r>
      <w:proofErr w:type="spellEnd"/>
      <w:r>
        <w:rPr>
          <w:rFonts w:ascii="Times New Roman" w:hAnsi="Times New Roman"/>
          <w:color w:val="1C1D1E"/>
        </w:rPr>
        <w:t xml:space="preserve"> et al. 2014; </w:t>
      </w:r>
      <w:proofErr w:type="spellStart"/>
      <w:r>
        <w:rPr>
          <w:rFonts w:ascii="Times New Roman" w:hAnsi="Times New Roman"/>
          <w:color w:val="1C1D1E"/>
        </w:rPr>
        <w:t>Trisos</w:t>
      </w:r>
      <w:proofErr w:type="spellEnd"/>
      <w:r>
        <w:rPr>
          <w:rFonts w:ascii="Times New Roman" w:hAnsi="Times New Roman"/>
          <w:color w:val="1C1D1E"/>
        </w:rPr>
        <w:t xml:space="preserve"> et al. 2020</w:t>
      </w:r>
      <w:commentRangeEnd w:id="89"/>
      <w:r w:rsidR="00154513">
        <w:rPr>
          <w:rStyle w:val="Refdecomentrio"/>
          <w:rFonts w:cs="Mangal"/>
        </w:rPr>
        <w:commentReference w:id="89"/>
      </w:r>
      <w:r>
        <w:rPr>
          <w:rFonts w:ascii="Times New Roman" w:hAnsi="Times New Roman"/>
          <w:color w:val="1C1D1E"/>
        </w:rPr>
        <w:t xml:space="preserve">). </w:t>
      </w:r>
      <w:commentRangeStart w:id="93"/>
      <w:r>
        <w:rPr>
          <w:rFonts w:ascii="Times New Roman" w:hAnsi="Times New Roman"/>
          <w:color w:val="1C1D1E"/>
        </w:rPr>
        <w:t>Most coral reef ecosystems occur in waters with a seasonal minimum sea-surface temperature of 18°C (</w:t>
      </w:r>
      <w:proofErr w:type="spellStart"/>
      <w:r>
        <w:rPr>
          <w:rFonts w:ascii="Times New Roman" w:hAnsi="Times New Roman"/>
          <w:color w:val="1C1D1E"/>
        </w:rPr>
        <w:t>Kleypas</w:t>
      </w:r>
      <w:proofErr w:type="spellEnd"/>
      <w:r>
        <w:rPr>
          <w:rFonts w:ascii="Times New Roman" w:hAnsi="Times New Roman"/>
          <w:color w:val="1C1D1E"/>
        </w:rPr>
        <w:t xml:space="preserve"> et al. 1999) and gradients in seawater temperature can influence the dominance and life history of individual reef organisms. For example, while hard coral cover decreases at lower temperatures, macroalgae become more prevalent with latitudinal and cyclical seasonal drops in temperature (Williams et al. 2013; Fulton et al. 2014; Fulton et al. 2019). If interpreted as time-space substitution experiments, these evidences corroborate the predictions of our model, where algal turfs and macroalgae substitute corals.</w:t>
      </w:r>
      <w:commentRangeEnd w:id="93"/>
      <w:r w:rsidR="00A27805">
        <w:rPr>
          <w:rStyle w:val="Refdecomentrio"/>
          <w:rFonts w:cs="Mangal"/>
        </w:rPr>
        <w:commentReference w:id="93"/>
      </w:r>
      <w:r>
        <w:rPr>
          <w:rFonts w:ascii="Times New Roman" w:hAnsi="Times New Roman"/>
          <w:color w:val="1C1D1E"/>
        </w:rPr>
        <w:t xml:space="preserve"> Even though herbivory could mediate the balance between these organism (</w:t>
      </w:r>
      <w:proofErr w:type="spellStart"/>
      <w:r>
        <w:rPr>
          <w:rFonts w:ascii="Times New Roman" w:hAnsi="Times New Roman"/>
          <w:color w:val="1C1D1E"/>
        </w:rPr>
        <w:t>Burkepile</w:t>
      </w:r>
      <w:proofErr w:type="spellEnd"/>
      <w:r>
        <w:rPr>
          <w:rFonts w:ascii="Times New Roman" w:hAnsi="Times New Roman"/>
          <w:color w:val="1C1D1E"/>
        </w:rPr>
        <w:t xml:space="preserve"> and Hay 2008), the five herbivorous/</w:t>
      </w:r>
      <w:proofErr w:type="spellStart"/>
      <w:r>
        <w:rPr>
          <w:rFonts w:ascii="Times New Roman" w:hAnsi="Times New Roman"/>
          <w:color w:val="1C1D1E"/>
        </w:rPr>
        <w:t>detritivorous</w:t>
      </w:r>
      <w:proofErr w:type="spellEnd"/>
      <w:r>
        <w:rPr>
          <w:rFonts w:ascii="Times New Roman" w:hAnsi="Times New Roman"/>
          <w:color w:val="1C1D1E"/>
        </w:rPr>
        <w:t xml:space="preserve"> species that could do that in </w:t>
      </w:r>
      <w:proofErr w:type="spellStart"/>
      <w:r>
        <w:rPr>
          <w:rFonts w:ascii="Times New Roman" w:hAnsi="Times New Roman"/>
          <w:color w:val="1C1D1E"/>
        </w:rPr>
        <w:t>Rocas</w:t>
      </w:r>
      <w:proofErr w:type="spellEnd"/>
      <w:r>
        <w:rPr>
          <w:rFonts w:ascii="Times New Roman" w:hAnsi="Times New Roman"/>
          <w:color w:val="1C1D1E"/>
        </w:rPr>
        <w:t xml:space="preserve"> Atoll are living close to their thermal optima (26.5ºC). Biomass of th</w:t>
      </w:r>
      <w:ins w:id="94" w:author="Edson Vieira Filho" w:date="2020-04-21T17:13:00Z">
        <w:r w:rsidR="001A4B9B">
          <w:rPr>
            <w:rFonts w:ascii="Times New Roman" w:hAnsi="Times New Roman"/>
            <w:color w:val="1C1D1E"/>
          </w:rPr>
          <w:t>e</w:t>
        </w:r>
      </w:ins>
      <w:del w:id="95" w:author="Edson Vieira Filho" w:date="2020-04-21T17:13:00Z">
        <w:r w:rsidDel="001A4B9B">
          <w:rPr>
            <w:rFonts w:ascii="Times New Roman" w:hAnsi="Times New Roman"/>
            <w:color w:val="1C1D1E"/>
          </w:rPr>
          <w:delText>i</w:delText>
        </w:r>
      </w:del>
      <w:r>
        <w:rPr>
          <w:rFonts w:ascii="Times New Roman" w:hAnsi="Times New Roman"/>
          <w:color w:val="1C1D1E"/>
        </w:rPr>
        <w:t>s</w:t>
      </w:r>
      <w:ins w:id="96" w:author="Edson Vieira Filho" w:date="2020-04-21T17:13:00Z">
        <w:r w:rsidR="001A4B9B">
          <w:rPr>
            <w:rFonts w:ascii="Times New Roman" w:hAnsi="Times New Roman"/>
            <w:color w:val="1C1D1E"/>
          </w:rPr>
          <w:t>e</w:t>
        </w:r>
      </w:ins>
      <w:r>
        <w:rPr>
          <w:rFonts w:ascii="Times New Roman" w:hAnsi="Times New Roman"/>
          <w:color w:val="1C1D1E"/>
        </w:rPr>
        <w:t xml:space="preserve"> five herbivorous/</w:t>
      </w:r>
      <w:proofErr w:type="spellStart"/>
      <w:r>
        <w:rPr>
          <w:rFonts w:ascii="Times New Roman" w:hAnsi="Times New Roman"/>
          <w:color w:val="1C1D1E"/>
        </w:rPr>
        <w:t>detritivorous</w:t>
      </w:r>
      <w:proofErr w:type="spellEnd"/>
      <w:r>
        <w:rPr>
          <w:rFonts w:ascii="Times New Roman" w:hAnsi="Times New Roman"/>
          <w:color w:val="1C1D1E"/>
        </w:rPr>
        <w:t xml:space="preserve"> species is predicted to reduce and approach zero for three of them under a 3°C warming. </w:t>
      </w:r>
      <w:commentRangeStart w:id="97"/>
      <w:r>
        <w:rPr>
          <w:rFonts w:ascii="Times New Roman" w:hAnsi="Times New Roman"/>
          <w:color w:val="1C1D1E"/>
        </w:rPr>
        <w:t>Therefore, the predicted loss of herbivory is likely to reinforce the substitution of corals by macroalgae</w:t>
      </w:r>
      <w:ins w:id="98" w:author="Edson Vieira Filho" w:date="2020-04-21T17:20:00Z">
        <w:r w:rsidR="00A27805">
          <w:rPr>
            <w:rFonts w:ascii="Times New Roman" w:hAnsi="Times New Roman"/>
            <w:color w:val="1C1D1E"/>
          </w:rPr>
          <w:t>, which may ultimately decrease structural complexity (RE</w:t>
        </w:r>
      </w:ins>
      <w:ins w:id="99" w:author="Edson Vieira Filho" w:date="2020-04-21T17:21:00Z">
        <w:r w:rsidR="00A27805">
          <w:rPr>
            <w:rFonts w:ascii="Times New Roman" w:hAnsi="Times New Roman"/>
            <w:color w:val="1C1D1E"/>
          </w:rPr>
          <w:t xml:space="preserve">Fs) </w:t>
        </w:r>
      </w:ins>
      <w:ins w:id="100" w:author="Edson Vieira Filho" w:date="2020-04-21T17:23:00Z">
        <w:r w:rsidR="00A27805">
          <w:rPr>
            <w:rFonts w:ascii="Times New Roman" w:hAnsi="Times New Roman"/>
            <w:color w:val="1C1D1E"/>
          </w:rPr>
          <w:t xml:space="preserve">intensifying  </w:t>
        </w:r>
      </w:ins>
      <w:ins w:id="101" w:author="Edson Vieira Filho" w:date="2020-04-21T17:21:00Z">
        <w:r w:rsidR="00A27805">
          <w:rPr>
            <w:rFonts w:ascii="Times New Roman" w:hAnsi="Times New Roman"/>
            <w:color w:val="1C1D1E"/>
          </w:rPr>
          <w:t xml:space="preserve"> the </w:t>
        </w:r>
      </w:ins>
      <w:ins w:id="102" w:author="Edson Vieira Filho" w:date="2020-04-21T17:24:00Z">
        <w:r w:rsidR="00A27805">
          <w:rPr>
            <w:rFonts w:ascii="Times New Roman" w:hAnsi="Times New Roman"/>
            <w:color w:val="1C1D1E"/>
          </w:rPr>
          <w:t xml:space="preserve">overall </w:t>
        </w:r>
      </w:ins>
      <w:ins w:id="103" w:author="Edson Vieira Filho" w:date="2020-04-21T17:21:00Z">
        <w:r w:rsidR="00A27805">
          <w:rPr>
            <w:rFonts w:ascii="Times New Roman" w:hAnsi="Times New Roman"/>
            <w:color w:val="1C1D1E"/>
          </w:rPr>
          <w:t>diversity</w:t>
        </w:r>
      </w:ins>
      <w:ins w:id="104" w:author="Edson Vieira Filho" w:date="2020-04-21T17:24:00Z">
        <w:r w:rsidR="00A27805">
          <w:rPr>
            <w:rFonts w:ascii="Times New Roman" w:hAnsi="Times New Roman"/>
            <w:color w:val="1C1D1E"/>
          </w:rPr>
          <w:t xml:space="preserve"> loss</w:t>
        </w:r>
      </w:ins>
      <w:ins w:id="105" w:author="Edson Vieira Filho" w:date="2020-04-21T17:21:00Z">
        <w:r w:rsidR="00A27805">
          <w:rPr>
            <w:rFonts w:ascii="Times New Roman" w:hAnsi="Times New Roman"/>
            <w:color w:val="1C1D1E"/>
          </w:rPr>
          <w:t xml:space="preserve"> already imposed by extinctions promoted by temperature increases beyond the toleration limit</w:t>
        </w:r>
      </w:ins>
      <w:ins w:id="106" w:author="Edson Vieira Filho" w:date="2020-04-21T17:24:00Z">
        <w:r w:rsidR="00A27805">
          <w:rPr>
            <w:rFonts w:ascii="Times New Roman" w:hAnsi="Times New Roman"/>
            <w:color w:val="1C1D1E"/>
          </w:rPr>
          <w:t xml:space="preserve"> of </w:t>
        </w:r>
      </w:ins>
      <w:ins w:id="107" w:author="Edson Vieira Filho" w:date="2020-04-21T17:25:00Z">
        <w:r w:rsidR="00A27805">
          <w:rPr>
            <w:rFonts w:ascii="Times New Roman" w:hAnsi="Times New Roman"/>
            <w:color w:val="1C1D1E"/>
          </w:rPr>
          <w:t xml:space="preserve">other </w:t>
        </w:r>
      </w:ins>
      <w:ins w:id="108" w:author="Edson Vieira Filho" w:date="2020-04-21T17:24:00Z">
        <w:r w:rsidR="00A27805">
          <w:rPr>
            <w:rFonts w:ascii="Times New Roman" w:hAnsi="Times New Roman"/>
            <w:color w:val="1C1D1E"/>
          </w:rPr>
          <w:t>reef associated organisms</w:t>
        </w:r>
      </w:ins>
      <w:ins w:id="109" w:author="Edson Vieira Filho" w:date="2020-04-21T17:25:00Z">
        <w:r w:rsidR="00A27805">
          <w:rPr>
            <w:rFonts w:ascii="Times New Roman" w:hAnsi="Times New Roman"/>
            <w:color w:val="1C1D1E"/>
          </w:rPr>
          <w:t xml:space="preserve"> (REFs)</w:t>
        </w:r>
      </w:ins>
      <w:r>
        <w:rPr>
          <w:rFonts w:ascii="Times New Roman" w:hAnsi="Times New Roman"/>
          <w:color w:val="1C1D1E"/>
        </w:rPr>
        <w:t>.</w:t>
      </w:r>
      <w:commentRangeEnd w:id="97"/>
      <w:r w:rsidR="00A27805">
        <w:rPr>
          <w:rStyle w:val="Refdecomentrio"/>
          <w:rFonts w:cs="Mangal"/>
        </w:rPr>
        <w:commentReference w:id="97"/>
      </w:r>
    </w:p>
    <w:p w14:paraId="091C3FF1" w14:textId="77777777" w:rsidR="00622106" w:rsidRDefault="00622106">
      <w:pPr>
        <w:rPr>
          <w:rFonts w:hint="eastAsia"/>
          <w:color w:val="1C1D1E"/>
        </w:rPr>
      </w:pPr>
    </w:p>
    <w:p w14:paraId="1BCDA33F" w14:textId="77777777" w:rsidR="00622106" w:rsidRDefault="00CB5611">
      <w:pPr>
        <w:spacing w:line="360" w:lineRule="auto"/>
        <w:jc w:val="both"/>
        <w:rPr>
          <w:rFonts w:ascii="Times New Roman" w:hAnsi="Times New Roman"/>
        </w:rPr>
      </w:pPr>
      <w:r>
        <w:rPr>
          <w:rFonts w:ascii="Times New Roman" w:hAnsi="Times New Roman"/>
          <w:color w:val="1C1D1E"/>
        </w:rPr>
        <w:t xml:space="preserve">The loss of primary and secondary consumers in reef ecosystems can </w:t>
      </w:r>
      <w:r>
        <w:rPr>
          <w:rFonts w:ascii="Times New Roman" w:hAnsi="Times New Roman" w:cs="Times New Roman"/>
          <w:color w:val="1C1D1E"/>
          <w:lang w:val="en-US"/>
        </w:rPr>
        <w:t>cause</w:t>
      </w:r>
      <w:r>
        <w:rPr>
          <w:rFonts w:ascii="Times New Roman" w:hAnsi="Times New Roman" w:cs="Times New Roman"/>
          <w:color w:val="000000"/>
          <w:lang w:val="en-US"/>
        </w:rPr>
        <w:t xml:space="preserve"> shifts in the trophic structure, stability and even microbiome diversity, affecting ecosystem functioning (</w:t>
      </w:r>
      <w:proofErr w:type="spellStart"/>
      <w:r>
        <w:rPr>
          <w:rFonts w:ascii="Times New Roman" w:hAnsi="Times New Roman" w:cs="Times New Roman"/>
          <w:color w:val="000000"/>
          <w:lang w:val="en-US"/>
        </w:rPr>
        <w:t>Wernberg</w:t>
      </w:r>
      <w:proofErr w:type="spellEnd"/>
      <w:r>
        <w:rPr>
          <w:rFonts w:ascii="Times New Roman" w:hAnsi="Times New Roman" w:cs="Times New Roman"/>
          <w:color w:val="000000"/>
          <w:lang w:val="en-US"/>
        </w:rPr>
        <w:t xml:space="preserve"> et al. 2016; Booth 2020; </w:t>
      </w:r>
      <w:proofErr w:type="spellStart"/>
      <w:r>
        <w:rPr>
          <w:rFonts w:ascii="Times New Roman" w:hAnsi="Times New Roman" w:cs="Times New Roman"/>
          <w:color w:val="000000"/>
          <w:lang w:val="en-US"/>
        </w:rPr>
        <w:t>Vanwonterghem</w:t>
      </w:r>
      <w:proofErr w:type="spellEnd"/>
      <w:r>
        <w:rPr>
          <w:rFonts w:ascii="Times New Roman" w:hAnsi="Times New Roman" w:cs="Times New Roman"/>
          <w:color w:val="000000"/>
          <w:lang w:val="en-US"/>
        </w:rPr>
        <w:t xml:space="preserve"> and Webster 2020). Reefs </w:t>
      </w:r>
      <w:r>
        <w:rPr>
          <w:rFonts w:ascii="Times New Roman" w:hAnsi="Times New Roman" w:cs="Times New Roman"/>
          <w:color w:val="000000"/>
        </w:rPr>
        <w:t>that</w:t>
      </w:r>
      <w:r>
        <w:rPr>
          <w:rFonts w:ascii="Times New Roman" w:hAnsi="Times New Roman" w:cs="Times New Roman"/>
          <w:color w:val="000000"/>
          <w:lang w:val="en-US"/>
        </w:rPr>
        <w:t xml:space="preserve"> loose top predators and herbivores, tend to become increasingly dominated by autotrophs and bacterivores (Petchey et al. 1999). The microbiome of corals exposed to intense algal competition, showed a decline in bacterial metabolic pathways for photosynthesis, </w:t>
      </w:r>
      <w:proofErr w:type="spellStart"/>
      <w:r>
        <w:rPr>
          <w:rFonts w:ascii="Times New Roman" w:hAnsi="Times New Roman" w:cs="Times New Roman"/>
          <w:color w:val="000000"/>
          <w:lang w:val="en-US"/>
        </w:rPr>
        <w:t>aminoacid</w:t>
      </w:r>
      <w:proofErr w:type="spellEnd"/>
      <w:r>
        <w:rPr>
          <w:rFonts w:ascii="Times New Roman" w:hAnsi="Times New Roman" w:cs="Times New Roman"/>
          <w:color w:val="000000"/>
          <w:lang w:val="en-US"/>
        </w:rPr>
        <w:t xml:space="preserve"> synthesis, antibiotic production, and an increase in metabolic pathways associated with virulence, such as bacterial invasion systems, bacterial motility, and secretion systems (</w:t>
      </w:r>
      <w:proofErr w:type="spellStart"/>
      <w:r>
        <w:rPr>
          <w:rFonts w:ascii="Times New Roman" w:hAnsi="Times New Roman" w:cs="Times New Roman"/>
          <w:color w:val="000000"/>
          <w:lang w:val="en-US"/>
        </w:rPr>
        <w:t>Zaneveld</w:t>
      </w:r>
      <w:proofErr w:type="spellEnd"/>
      <w:r>
        <w:rPr>
          <w:rFonts w:ascii="Times New Roman" w:hAnsi="Times New Roman" w:cs="Times New Roman"/>
          <w:color w:val="000000"/>
          <w:lang w:val="en-US"/>
        </w:rPr>
        <w:t xml:space="preserve"> et al. 2016; </w:t>
      </w:r>
      <w:proofErr w:type="spellStart"/>
      <w:r>
        <w:rPr>
          <w:rFonts w:ascii="Times New Roman" w:hAnsi="Times New Roman" w:cs="Times New Roman"/>
          <w:color w:val="000000"/>
          <w:lang w:val="en-US"/>
        </w:rPr>
        <w:t>Vanwonterghem</w:t>
      </w:r>
      <w:proofErr w:type="spellEnd"/>
      <w:r>
        <w:rPr>
          <w:rFonts w:ascii="Times New Roman" w:hAnsi="Times New Roman" w:cs="Times New Roman"/>
          <w:color w:val="000000"/>
          <w:lang w:val="en-US"/>
        </w:rPr>
        <w:t xml:space="preserve"> and Webster 2020). </w:t>
      </w:r>
      <w:r>
        <w:rPr>
          <w:rFonts w:ascii="Times New Roman" w:hAnsi="Times New Roman" w:cs="Times New Roman"/>
          <w:color w:val="000000"/>
          <w:lang w:val="en-US"/>
        </w:rPr>
        <w:lastRenderedPageBreak/>
        <w:t xml:space="preserve">Increasing temperatures can also constrain productivity by enhancing cyanobacterial biomass and reducing energy flow to higher trophic levels, thus lowering energy transfer efficiency between producers and consumers (Ullah et al. 2018). </w:t>
      </w:r>
      <w:r>
        <w:rPr>
          <w:rFonts w:ascii="Times New Roman" w:hAnsi="Times New Roman" w:cs="Times New Roman"/>
          <w:color w:val="000000"/>
        </w:rPr>
        <w:t>These onset of alterations in the food web structure of reef ecosystems could increase the relative importance of certain biological pathways such as the sponge loop (</w:t>
      </w:r>
      <w:proofErr w:type="spellStart"/>
      <w:r>
        <w:rPr>
          <w:rFonts w:ascii="Times New Roman" w:hAnsi="Times New Roman" w:cs="Times New Roman"/>
          <w:color w:val="000000"/>
        </w:rPr>
        <w:t>Pawlik</w:t>
      </w:r>
      <w:proofErr w:type="spellEnd"/>
      <w:r>
        <w:rPr>
          <w:rFonts w:ascii="Times New Roman" w:hAnsi="Times New Roman" w:cs="Times New Roman"/>
          <w:color w:val="000000"/>
        </w:rPr>
        <w:t xml:space="preserve"> et al. 2016; Bell et al. 2018) and the microbial loop (Haas et al. 2016; Roach et al. 2017). On the other hand, it could also degrade reef ecosystems via increased hypoxia and greater CO</w:t>
      </w:r>
      <w:r>
        <w:rPr>
          <w:rFonts w:ascii="Times New Roman" w:hAnsi="Times New Roman" w:cs="Times New Roman"/>
          <w:color w:val="000000"/>
          <w:vertAlign w:val="subscript"/>
        </w:rPr>
        <w:t>2</w:t>
      </w:r>
      <w:r>
        <w:rPr>
          <w:rFonts w:ascii="Times New Roman" w:hAnsi="Times New Roman" w:cs="Times New Roman"/>
          <w:color w:val="000000"/>
        </w:rPr>
        <w:t xml:space="preserve"> release from the microbial respiration of dissolved organic matter (Haas et al. 2016; Hughes et al. 2020</w:t>
      </w:r>
      <w:commentRangeStart w:id="110"/>
      <w:r>
        <w:rPr>
          <w:rFonts w:ascii="Times New Roman" w:hAnsi="Times New Roman" w:cs="Times New Roman"/>
          <w:color w:val="000000"/>
        </w:rPr>
        <w:t>).</w:t>
      </w:r>
      <w:commentRangeEnd w:id="110"/>
      <w:r>
        <w:rPr>
          <w:rStyle w:val="Refdecomentrio"/>
          <w:rFonts w:cs="Mangal"/>
        </w:rPr>
        <w:commentReference w:id="110"/>
      </w:r>
    </w:p>
    <w:p w14:paraId="3AFC5F2F" w14:textId="77777777" w:rsidR="00622106" w:rsidRDefault="00622106">
      <w:pPr>
        <w:rPr>
          <w:rFonts w:cs="Times New Roman" w:hint="eastAsia"/>
          <w:color w:val="000000"/>
        </w:rPr>
      </w:pPr>
    </w:p>
    <w:p w14:paraId="7EDC69DC" w14:textId="15362E85" w:rsidR="00622106" w:rsidRDefault="00CB5611">
      <w:pPr>
        <w:spacing w:line="360" w:lineRule="auto"/>
        <w:jc w:val="both"/>
        <w:rPr>
          <w:rFonts w:ascii="Times New Roman" w:hAnsi="Times New Roman"/>
        </w:rPr>
      </w:pPr>
      <w:commentRangeStart w:id="111"/>
      <w:r>
        <w:rPr>
          <w:rFonts w:ascii="Times New Roman" w:hAnsi="Times New Roman" w:cs="Times New Roman"/>
          <w:bCs/>
          <w:color w:val="000000"/>
        </w:rPr>
        <w:t xml:space="preserve">It is important to acknowledge the main caveats in our study. First, we evaluated the influence of temperature on </w:t>
      </w:r>
      <w:r>
        <w:rPr>
          <w:rFonts w:ascii="Times New Roman" w:hAnsi="Times New Roman" w:cs="Times New Roman"/>
          <w:bCs/>
          <w:color w:val="000000"/>
          <w:highlight w:val="white"/>
        </w:rPr>
        <w:t>specie-specific consumption rates, but not on group production and respiration rates, or recruitment and species physiological adaptations. Reef fishes, the dominant marine vertebrate group for instance, have complex life histories</w:t>
      </w:r>
      <w:ins w:id="112" w:author="Edson Vieira Filho" w:date="2020-04-21T17:44:00Z">
        <w:r w:rsidR="00E34A3C">
          <w:rPr>
            <w:rFonts w:ascii="Times New Roman" w:hAnsi="Times New Roman" w:cs="Times New Roman"/>
            <w:bCs/>
            <w:color w:val="000000"/>
            <w:highlight w:val="white"/>
          </w:rPr>
          <w:t>,</w:t>
        </w:r>
      </w:ins>
      <w:r>
        <w:rPr>
          <w:rFonts w:ascii="Times New Roman" w:hAnsi="Times New Roman" w:cs="Times New Roman"/>
          <w:bCs/>
          <w:color w:val="000000"/>
          <w:highlight w:val="white"/>
        </w:rPr>
        <w:t xml:space="preserve"> a planktonic life-stage for many species in which habitat occupancy and prey use differs from adult life stages, resulting in different vulnerabilities to changes in seawater temperature (</w:t>
      </w:r>
      <w:proofErr w:type="spellStart"/>
      <w:r>
        <w:rPr>
          <w:rFonts w:ascii="Times New Roman" w:hAnsi="Times New Roman" w:cs="Times New Roman"/>
          <w:bCs/>
          <w:color w:val="000000"/>
          <w:highlight w:val="white"/>
        </w:rPr>
        <w:t>Sydeman</w:t>
      </w:r>
      <w:proofErr w:type="spellEnd"/>
      <w:r>
        <w:rPr>
          <w:rFonts w:ascii="Times New Roman" w:hAnsi="Times New Roman" w:cs="Times New Roman"/>
          <w:bCs/>
          <w:color w:val="000000"/>
          <w:highlight w:val="white"/>
        </w:rPr>
        <w:t xml:space="preserve"> et al. 2015).</w:t>
      </w:r>
      <w:r>
        <w:rPr>
          <w:rFonts w:ascii="Times New Roman" w:hAnsi="Times New Roman"/>
          <w:color w:val="000000"/>
          <w:highlight w:val="white"/>
        </w:rPr>
        <w:t xml:space="preserve"> Second, biomass dynamics are also driven by the cumulative impact of numerous climate change effects not accounted in our models, such as ocean acidification and ocean deoxygenation </w:t>
      </w:r>
      <w:r>
        <w:rPr>
          <w:rFonts w:ascii="Times New Roman" w:hAnsi="Times New Roman"/>
        </w:rPr>
        <w:t>(Gruber 2011; Gallo et al. 2017)</w:t>
      </w:r>
      <w:r>
        <w:rPr>
          <w:rFonts w:ascii="Times New Roman" w:hAnsi="Times New Roman"/>
          <w:color w:val="000000"/>
          <w:highlight w:val="white"/>
        </w:rPr>
        <w:t xml:space="preserve">. Therefore, conclusions drawn from modelling of warming without the other parameters may differ from those that consider synergistic effects (Bopp et al. 2013; </w:t>
      </w:r>
      <w:proofErr w:type="spellStart"/>
      <w:r>
        <w:rPr>
          <w:rFonts w:ascii="Times New Roman" w:hAnsi="Times New Roman"/>
          <w:color w:val="000000"/>
          <w:highlight w:val="white"/>
        </w:rPr>
        <w:t>Gu</w:t>
      </w:r>
      <w:r>
        <w:rPr>
          <w:rFonts w:ascii="Times New Roman" w:hAnsi="Times New Roman"/>
        </w:rPr>
        <w:t>énette</w:t>
      </w:r>
      <w:proofErr w:type="spellEnd"/>
      <w:r>
        <w:rPr>
          <w:rFonts w:ascii="Times New Roman" w:hAnsi="Times New Roman"/>
        </w:rPr>
        <w:t xml:space="preserve"> et al. 2014; Henson et al. 2017)</w:t>
      </w:r>
      <w:r>
        <w:rPr>
          <w:rFonts w:ascii="Times New Roman" w:hAnsi="Times New Roman"/>
          <w:color w:val="000000"/>
          <w:highlight w:val="white"/>
        </w:rPr>
        <w:t xml:space="preserve">. Progress in the development of global species-specific datasets for environmental variables other than temperature would enable more comprehensive investigations in the future. Lastly, the use of food webs models has been criticized because of difficulties in accounting for model assumptions, uncertainty, and bias in post hoc analyses (Essington 2007; Essington and </w:t>
      </w:r>
      <w:proofErr w:type="spellStart"/>
      <w:r>
        <w:rPr>
          <w:rFonts w:ascii="Times New Roman" w:hAnsi="Times New Roman"/>
          <w:color w:val="000000"/>
          <w:highlight w:val="white"/>
        </w:rPr>
        <w:t>Plagányi</w:t>
      </w:r>
      <w:proofErr w:type="spellEnd"/>
      <w:r>
        <w:rPr>
          <w:rFonts w:ascii="Times New Roman" w:hAnsi="Times New Roman"/>
          <w:color w:val="000000"/>
          <w:highlight w:val="white"/>
        </w:rPr>
        <w:t xml:space="preserve"> 2014). Despite these assumptions and limitations, the modelling approach used in this study deals with uncertainty associated with the model basic estimates via Monte Carlo statistical routine. This procedure ascertains important trophic interactions through model fitted to time series data, which enhance our fundamental and quantitative understanding of the consequences of ocean warming on community biomass dynamics and trophic structure of reef ecosystems.</w:t>
      </w:r>
      <w:commentRangeEnd w:id="111"/>
      <w:r>
        <w:rPr>
          <w:rStyle w:val="Refdecomentrio"/>
          <w:rFonts w:cs="Mangal"/>
        </w:rPr>
        <w:commentReference w:id="111"/>
      </w:r>
    </w:p>
    <w:p w14:paraId="68D60A51" w14:textId="77777777" w:rsidR="00622106" w:rsidRDefault="00622106">
      <w:pPr>
        <w:rPr>
          <w:rFonts w:hint="eastAsia"/>
          <w:color w:val="000000"/>
          <w:highlight w:val="white"/>
        </w:rPr>
      </w:pPr>
    </w:p>
    <w:p w14:paraId="7656A6C1" w14:textId="62DA1330" w:rsidR="00622106" w:rsidRDefault="00CB5611">
      <w:pPr>
        <w:pStyle w:val="Corpodetexto"/>
        <w:spacing w:line="360" w:lineRule="auto"/>
        <w:jc w:val="both"/>
        <w:rPr>
          <w:rFonts w:hint="eastAsia"/>
        </w:rPr>
      </w:pPr>
      <w:bookmarkStart w:id="113" w:name="__DdeLink__40081_1378054002"/>
      <w:r>
        <w:rPr>
          <w:rFonts w:ascii="Times New Roman" w:hAnsi="Times New Roman" w:cs="Times New Roman"/>
          <w:color w:val="000000"/>
        </w:rPr>
        <w:t xml:space="preserve">Our model predicted more severe changes and local extinctions to occur within 60 years. Considering that </w:t>
      </w:r>
      <w:proofErr w:type="spellStart"/>
      <w:r>
        <w:rPr>
          <w:rFonts w:ascii="Times New Roman" w:hAnsi="Times New Roman" w:cs="Times New Roman"/>
          <w:color w:val="000000"/>
        </w:rPr>
        <w:t>Rocas</w:t>
      </w:r>
      <w:proofErr w:type="spellEnd"/>
      <w:r>
        <w:rPr>
          <w:rFonts w:ascii="Times New Roman" w:hAnsi="Times New Roman" w:cs="Times New Roman"/>
          <w:color w:val="000000"/>
        </w:rPr>
        <w:t xml:space="preserve"> Atoll is a near-pristine ecosystem with no direct influence of other human related impacts</w:t>
      </w:r>
      <w:ins w:id="114" w:author="Edson Vieira Filho" w:date="2020-04-21T17:51:00Z">
        <w:r w:rsidR="00005D27">
          <w:rPr>
            <w:rFonts w:ascii="Times New Roman" w:hAnsi="Times New Roman" w:cs="Times New Roman"/>
            <w:color w:val="000000"/>
          </w:rPr>
          <w:t>,</w:t>
        </w:r>
      </w:ins>
      <w:r>
        <w:rPr>
          <w:rFonts w:ascii="Times New Roman" w:hAnsi="Times New Roman" w:cs="Times New Roman"/>
          <w:color w:val="000000"/>
        </w:rPr>
        <w:t xml:space="preserve"> such as coastal pollution and fishing (Longo et al. 2015), the degradation of food webs and local extinctions are likely to occur much faster in tropical ecosystems facing multiple synergistic </w:t>
      </w:r>
      <w:del w:id="115" w:author="Edson Vieira Filho" w:date="2020-04-21T17:51:00Z">
        <w:r w:rsidDel="00005D27">
          <w:rPr>
            <w:rFonts w:ascii="Times New Roman" w:hAnsi="Times New Roman" w:cs="Times New Roman"/>
            <w:color w:val="000000"/>
          </w:rPr>
          <w:delText xml:space="preserve">impacts </w:delText>
        </w:r>
      </w:del>
      <w:ins w:id="116" w:author="Edson Vieira Filho" w:date="2020-04-21T17:51:00Z">
        <w:r w:rsidR="00005D27">
          <w:rPr>
            <w:rFonts w:ascii="Times New Roman" w:hAnsi="Times New Roman" w:cs="Times New Roman"/>
            <w:color w:val="000000"/>
          </w:rPr>
          <w:t>stressors</w:t>
        </w:r>
        <w:r w:rsidR="00005D27">
          <w:rPr>
            <w:rFonts w:ascii="Times New Roman" w:hAnsi="Times New Roman" w:cs="Times New Roman"/>
            <w:color w:val="000000"/>
          </w:rPr>
          <w:t xml:space="preserve"> </w:t>
        </w:r>
      </w:ins>
      <w:r>
        <w:rPr>
          <w:rFonts w:ascii="Times New Roman" w:hAnsi="Times New Roman" w:cs="Times New Roman"/>
          <w:color w:val="000000"/>
        </w:rPr>
        <w:t>(</w:t>
      </w:r>
      <w:proofErr w:type="spellStart"/>
      <w:r>
        <w:rPr>
          <w:rFonts w:ascii="Times New Roman" w:hAnsi="Times New Roman" w:cs="Times New Roman"/>
          <w:color w:val="000000"/>
        </w:rPr>
        <w:t>Trisos</w:t>
      </w:r>
      <w:proofErr w:type="spellEnd"/>
      <w:r>
        <w:rPr>
          <w:rFonts w:ascii="Times New Roman" w:hAnsi="Times New Roman" w:cs="Times New Roman"/>
          <w:color w:val="000000"/>
        </w:rPr>
        <w:t xml:space="preserve"> et al. 2020). </w:t>
      </w:r>
      <w:r>
        <w:rPr>
          <w:rFonts w:ascii="Times New Roman" w:hAnsi="Times New Roman" w:cs="Times New Roman"/>
          <w:color w:val="211E1E"/>
        </w:rPr>
        <w:t xml:space="preserve">Because local management </w:t>
      </w:r>
      <w:r>
        <w:rPr>
          <w:rFonts w:ascii="Times New Roman" w:hAnsi="Times New Roman" w:cs="Times New Roman"/>
          <w:color w:val="000000"/>
        </w:rPr>
        <w:t>has clearly limited power in promoting certain aspects of biodiversity such as trait diversity, i</w:t>
      </w:r>
      <w:r>
        <w:rPr>
          <w:rFonts w:ascii="Times New Roman" w:hAnsi="Times New Roman" w:cs="Times New Roman"/>
          <w:color w:val="211E1E"/>
        </w:rPr>
        <w:t xml:space="preserve">nternational action on </w:t>
      </w:r>
      <w:r>
        <w:rPr>
          <w:rFonts w:ascii="Times New Roman" w:hAnsi="Times New Roman" w:cs="Times New Roman"/>
          <w:color w:val="211E1E"/>
        </w:rPr>
        <w:lastRenderedPageBreak/>
        <w:t xml:space="preserve">climate change will be crucial for ensuring a future for tropical reefs ecosystems (Williams et al. 2019; </w:t>
      </w:r>
      <w:proofErr w:type="spellStart"/>
      <w:r>
        <w:rPr>
          <w:rFonts w:ascii="Times New Roman" w:hAnsi="Times New Roman" w:cs="Times New Roman"/>
          <w:color w:val="211E1E"/>
        </w:rPr>
        <w:t>Jouffray</w:t>
      </w:r>
      <w:proofErr w:type="spellEnd"/>
      <w:r>
        <w:rPr>
          <w:rFonts w:ascii="Times New Roman" w:hAnsi="Times New Roman" w:cs="Times New Roman"/>
          <w:color w:val="211E1E"/>
        </w:rPr>
        <w:t xml:space="preserve"> et al. 2019).</w:t>
      </w:r>
      <w:bookmarkEnd w:id="113"/>
    </w:p>
    <w:p w14:paraId="75483871" w14:textId="77777777" w:rsidR="00622106" w:rsidRDefault="00CB5611">
      <w:pPr>
        <w:pStyle w:val="Corpodetexto"/>
        <w:spacing w:line="360" w:lineRule="auto"/>
        <w:jc w:val="both"/>
        <w:rPr>
          <w:rFonts w:hint="eastAsia"/>
        </w:rPr>
      </w:pPr>
      <w:r>
        <w:rPr>
          <w:rFonts w:ascii="Times New Roman" w:hAnsi="Times New Roman" w:cs="Times New Roman"/>
          <w:b/>
          <w:bCs/>
        </w:rPr>
        <w:t>Conclusions</w:t>
      </w:r>
    </w:p>
    <w:p w14:paraId="6EAA2A7A" w14:textId="73F168DA" w:rsidR="00622106" w:rsidRDefault="00CB5611">
      <w:pPr>
        <w:widowControl w:val="0"/>
        <w:spacing w:after="240" w:line="360" w:lineRule="auto"/>
        <w:jc w:val="both"/>
        <w:rPr>
          <w:rFonts w:ascii="Times New Roman" w:hAnsi="Times New Roman"/>
        </w:rPr>
      </w:pPr>
      <w:r>
        <w:rPr>
          <w:rFonts w:ascii="Times New Roman" w:hAnsi="Times New Roman" w:cs="Times New Roman"/>
          <w:bCs/>
          <w:color w:val="1C1D1E"/>
          <w:highlight w:val="white"/>
          <w:lang w:val="en-US" w:eastAsia="en-US" w:bidi="ar-SA"/>
        </w:rPr>
        <w:t xml:space="preserve">Considering the projected decrease of over 44% of living biomass by ~2100, warming associated to the projected increases in the frequency and intensity of thermal stress events on tropical reef ecosystems will cause persistent changes in reef diversity, community structure and </w:t>
      </w:r>
      <w:ins w:id="117" w:author="Edson Vieira Filho" w:date="2020-04-21T17:52:00Z">
        <w:r w:rsidR="00005D27">
          <w:rPr>
            <w:rFonts w:ascii="Times New Roman" w:hAnsi="Times New Roman" w:cs="Times New Roman"/>
            <w:bCs/>
            <w:color w:val="1C1D1E"/>
            <w:highlight w:val="white"/>
            <w:lang w:val="en-US" w:eastAsia="en-US" w:bidi="ar-SA"/>
          </w:rPr>
          <w:t xml:space="preserve">ecosystem </w:t>
        </w:r>
      </w:ins>
      <w:r>
        <w:rPr>
          <w:rFonts w:ascii="Times New Roman" w:hAnsi="Times New Roman" w:cs="Times New Roman"/>
          <w:bCs/>
          <w:color w:val="1C1D1E"/>
          <w:highlight w:val="white"/>
          <w:lang w:val="en-US" w:eastAsia="en-US" w:bidi="ar-SA"/>
        </w:rPr>
        <w:t>functioning.</w:t>
      </w:r>
      <w:r>
        <w:rPr>
          <w:rFonts w:ascii="Times New Roman" w:hAnsi="Times New Roman" w:cs="Times New Roman"/>
          <w:bCs/>
          <w:color w:val="000000"/>
          <w:highlight w:val="white"/>
          <w:lang w:val="en-US" w:eastAsia="en-US" w:bidi="ar-SA"/>
        </w:rPr>
        <w:t xml:space="preserve"> Our projections suggest that</w:t>
      </w:r>
      <w:r>
        <w:rPr>
          <w:rFonts w:ascii="Times New Roman" w:hAnsi="Times New Roman" w:cs="Times Roman;Times New Roman"/>
          <w:bCs/>
          <w:color w:val="000000"/>
          <w:highlight w:val="white"/>
          <w:lang w:val="en-US" w:eastAsia="en-US" w:bidi="ar-SA"/>
        </w:rPr>
        <w:t xml:space="preserve"> tropical reef ecosystems will be severely impacted</w:t>
      </w:r>
      <w:r>
        <w:rPr>
          <w:rFonts w:ascii="Times New Roman" w:hAnsi="Times New Roman" w:cs="Times Bold"/>
          <w:bCs/>
          <w:color w:val="000000"/>
          <w:highlight w:val="white"/>
          <w:lang w:val="en-US" w:eastAsia="en-US" w:bidi="ar-SA"/>
        </w:rPr>
        <w:t xml:space="preserve"> by increasing temperatures</w:t>
      </w:r>
      <w:r>
        <w:rPr>
          <w:rFonts w:ascii="Times New Roman" w:hAnsi="Times New Roman" w:cs="Times New Roman"/>
          <w:bCs/>
          <w:color w:val="000000"/>
          <w:highlight w:val="white"/>
          <w:lang w:val="en-US" w:eastAsia="en-US" w:bidi="ar-SA"/>
        </w:rPr>
        <w:t xml:space="preserve"> through biomass declines, mainly of reef fish and </w:t>
      </w:r>
      <w:r>
        <w:rPr>
          <w:rFonts w:ascii="Times New Roman" w:hAnsi="Times New Roman" w:cs="Times Bold"/>
          <w:bCs/>
          <w:color w:val="1C1D1E"/>
          <w:highlight w:val="white"/>
          <w:lang w:val="en-US" w:eastAsia="en-US" w:bidi="ar-SA"/>
        </w:rPr>
        <w:t>benthic</w:t>
      </w:r>
      <w:r>
        <w:rPr>
          <w:rFonts w:ascii="Times New Roman" w:hAnsi="Times New Roman" w:cs="Times New Roman"/>
          <w:bCs/>
          <w:color w:val="1C1D1E"/>
          <w:highlight w:val="white"/>
          <w:lang w:val="en-US" w:eastAsia="en-US" w:bidi="ar-SA"/>
        </w:rPr>
        <w:t xml:space="preserve"> suspension/deposit feeding </w:t>
      </w:r>
      <w:r>
        <w:rPr>
          <w:rFonts w:ascii="Times New Roman" w:hAnsi="Times New Roman" w:cs="Times Bold"/>
          <w:bCs/>
          <w:color w:val="1C1D1E"/>
          <w:highlight w:val="white"/>
          <w:lang w:val="en-US" w:eastAsia="en-US" w:bidi="ar-SA"/>
        </w:rPr>
        <w:t>invertebrates</w:t>
      </w:r>
      <w:r>
        <w:rPr>
          <w:rFonts w:ascii="Times New Roman" w:hAnsi="Times New Roman" w:cs="Times New Roman"/>
          <w:bCs/>
          <w:color w:val="000000"/>
          <w:highlight w:val="white"/>
          <w:lang w:val="en-US" w:eastAsia="en-US" w:bidi="ar-SA"/>
        </w:rPr>
        <w:t>, which are predicted to occur gradually by the end of the 21st century both under the medium and high greenhouse gas emissions scenarios (RCP 4.5 and RCP 8.5). These changes will shift the trophic structure from a bottom-driven to a middle-driven shape, with the majority of fish biomass concentrated in mid-trophic position. Losing carnivorous and herbivorous f</w:t>
      </w:r>
      <w:r>
        <w:rPr>
          <w:rFonts w:ascii="Times New Roman" w:hAnsi="Times New Roman" w:cs="Times New Roman"/>
          <w:bCs/>
          <w:color w:val="1C1D1E"/>
          <w:highlight w:val="white"/>
          <w:lang w:val="en-US" w:eastAsia="en-US" w:bidi="ar-SA"/>
        </w:rPr>
        <w:t>ishes from the reefs</w:t>
      </w:r>
      <w:ins w:id="118" w:author="Edson Vieira Filho" w:date="2020-04-21T17:53:00Z">
        <w:r w:rsidR="00005D27">
          <w:rPr>
            <w:rFonts w:ascii="Times New Roman" w:hAnsi="Times New Roman" w:cs="Times New Roman"/>
            <w:bCs/>
            <w:color w:val="1C1D1E"/>
            <w:highlight w:val="white"/>
            <w:lang w:val="en-US" w:eastAsia="en-US" w:bidi="ar-SA"/>
          </w:rPr>
          <w:t>,</w:t>
        </w:r>
      </w:ins>
      <w:r>
        <w:rPr>
          <w:rFonts w:ascii="Times New Roman" w:hAnsi="Times New Roman" w:cs="Times New Roman"/>
          <w:bCs/>
          <w:color w:val="1C1D1E"/>
          <w:highlight w:val="white"/>
          <w:lang w:val="en-US" w:eastAsia="en-US" w:bidi="ar-SA"/>
        </w:rPr>
        <w:t xml:space="preserve"> increases the relative abundance of macroalgae and algae turfs, which in turn may enhance the microbial loop, </w:t>
      </w:r>
      <w:r>
        <w:rPr>
          <w:rFonts w:ascii="Times New Roman" w:hAnsi="Times New Roman" w:cs="Times New Roman"/>
          <w:bCs/>
          <w:color w:val="000000"/>
          <w:highlight w:val="white"/>
          <w:lang w:val="en-US" w:eastAsia="en-US" w:bidi="ar-SA"/>
        </w:rPr>
        <w:t xml:space="preserve">leading to a strong degrading </w:t>
      </w:r>
      <w:ins w:id="119" w:author="Edson Vieira Filho" w:date="2020-04-21T17:53:00Z">
        <w:r w:rsidR="00005D27">
          <w:rPr>
            <w:rFonts w:ascii="Times New Roman" w:hAnsi="Times New Roman" w:cs="Times New Roman"/>
            <w:bCs/>
            <w:color w:val="000000"/>
            <w:highlight w:val="white"/>
            <w:lang w:val="en-US" w:eastAsia="en-US" w:bidi="ar-SA"/>
          </w:rPr>
          <w:t xml:space="preserve">to </w:t>
        </w:r>
      </w:ins>
      <w:r>
        <w:rPr>
          <w:rFonts w:ascii="Times New Roman" w:hAnsi="Times New Roman" w:cs="Times New Roman"/>
          <w:bCs/>
          <w:color w:val="000000"/>
          <w:highlight w:val="white"/>
          <w:lang w:val="en-US" w:eastAsia="en-US" w:bidi="ar-SA"/>
        </w:rPr>
        <w:t xml:space="preserve">the food web and changing energetic pathways. These changes will affect the ecosystem functioning, leading to a less stable and diverse ecosystem, potentially hampering the services provided by these ecosystems. </w:t>
      </w:r>
      <w:r>
        <w:rPr>
          <w:rFonts w:ascii="Times New Roman" w:hAnsi="Times New Roman" w:cs="Times Bold"/>
          <w:bCs/>
          <w:color w:val="000000"/>
          <w:highlight w:val="white"/>
          <w:lang w:val="en-US" w:eastAsia="en-US" w:bidi="ar-SA"/>
        </w:rPr>
        <w:t>To the best of our knowledge, t</w:t>
      </w:r>
      <w:r>
        <w:rPr>
          <w:rFonts w:ascii="Times New Roman" w:hAnsi="Times New Roman" w:cs="Times New Roman"/>
          <w:bCs/>
          <w:color w:val="000000"/>
          <w:highlight w:val="white"/>
          <w:lang w:val="en-US" w:eastAsia="en-US" w:bidi="ar-SA"/>
        </w:rPr>
        <w:t xml:space="preserve">his is the first theoretical demonstration of community-level biomass shift for a tropical reef ecosystem under ocean warming. Ocean acidification, disturbance in nutrient cycles, pollution, and fisheries are also important threats to reef ecosystems that could be further explored within this general framework generalized model </w:t>
      </w:r>
      <w:ins w:id="120" w:author="Edson Vieira Filho" w:date="2020-04-21T17:54:00Z">
        <w:r w:rsidR="00005D27">
          <w:rPr>
            <w:rFonts w:ascii="Times New Roman" w:hAnsi="Times New Roman" w:cs="Times New Roman"/>
            <w:bCs/>
            <w:color w:val="000000"/>
            <w:highlight w:val="white"/>
            <w:lang w:val="en-US" w:eastAsia="en-US" w:bidi="ar-SA"/>
          </w:rPr>
          <w:t xml:space="preserve">that </w:t>
        </w:r>
      </w:ins>
      <w:del w:id="121" w:author="Edson Vieira Filho" w:date="2020-04-21T17:54:00Z">
        <w:r w:rsidDel="00005D27">
          <w:rPr>
            <w:rFonts w:ascii="Times New Roman" w:hAnsi="Times New Roman" w:cs="Times New Roman"/>
            <w:bCs/>
            <w:color w:val="000000"/>
            <w:highlight w:val="white"/>
            <w:lang w:val="en-US" w:eastAsia="en-US" w:bidi="ar-SA"/>
          </w:rPr>
          <w:delText>of</w:delText>
        </w:r>
      </w:del>
      <w:r>
        <w:rPr>
          <w:rFonts w:ascii="Times New Roman" w:hAnsi="Times New Roman" w:cs="Times New Roman"/>
          <w:bCs/>
          <w:color w:val="000000"/>
          <w:highlight w:val="white"/>
          <w:lang w:val="en-US" w:eastAsia="en-US" w:bidi="ar-SA"/>
        </w:rPr>
        <w:t>we propose for tropical reef ecosystems.</w:t>
      </w:r>
    </w:p>
    <w:p w14:paraId="112C8C06" w14:textId="77777777" w:rsidR="00622106" w:rsidRDefault="00CB5611">
      <w:pPr>
        <w:rPr>
          <w:rFonts w:ascii="Times New Roman" w:hAnsi="Times New Roman"/>
        </w:rPr>
      </w:pPr>
      <w:r>
        <w:rPr>
          <w:rFonts w:ascii="Times New Roman" w:hAnsi="Times New Roman"/>
          <w:b/>
          <w:bCs/>
        </w:rPr>
        <w:t>Materials and methods</w:t>
      </w:r>
      <w:r>
        <w:rPr>
          <w:rFonts w:ascii="Times New Roman" w:hAnsi="Times New Roman"/>
          <w:b/>
        </w:rPr>
        <w:t xml:space="preserve"> </w:t>
      </w:r>
    </w:p>
    <w:p w14:paraId="750485D6" w14:textId="77777777" w:rsidR="00622106" w:rsidRDefault="00622106">
      <w:pPr>
        <w:rPr>
          <w:rFonts w:hint="eastAsia"/>
          <w:b/>
        </w:rPr>
      </w:pPr>
    </w:p>
    <w:p w14:paraId="498F63C5" w14:textId="77777777" w:rsidR="00622106" w:rsidRDefault="00CB5611">
      <w:pPr>
        <w:pStyle w:val="Corpodetexto"/>
        <w:spacing w:line="360" w:lineRule="auto"/>
        <w:rPr>
          <w:rFonts w:hint="eastAsia"/>
        </w:rPr>
      </w:pPr>
      <w:r>
        <w:rPr>
          <w:rFonts w:ascii="Times New Roman" w:hAnsi="Times New Roman"/>
        </w:rPr>
        <w:t>A brief description of our modelling approach and data is outlined below. Materials and methods are supplemented with tables, figures and appendices (Supplementary Materials 1-2), as well as all raw data and programming code to reproduce figures are publicly available at Git Hub public repository (</w:t>
      </w:r>
      <w:hyperlink r:id="rId7">
        <w:r>
          <w:rPr>
            <w:rStyle w:val="InternetLink"/>
            <w:rFonts w:ascii="Times New Roman" w:hAnsi="Times New Roman"/>
          </w:rPr>
          <w:t>https://github.com/leomarameo7/Atoll_Rocas_project</w:t>
        </w:r>
      </w:hyperlink>
      <w:r>
        <w:rPr>
          <w:rFonts w:ascii="Times New Roman" w:hAnsi="Times New Roman"/>
        </w:rPr>
        <w:t xml:space="preserve">). </w:t>
      </w:r>
      <w:r>
        <w:rPr>
          <w:rFonts w:ascii="Times New Roman" w:hAnsi="Times New Roman"/>
          <w:highlight w:val="white"/>
        </w:rPr>
        <w:t>All analysis and figures were implemented in R software version 3.6.1 (R Core Team 2019).</w:t>
      </w:r>
    </w:p>
    <w:p w14:paraId="1CF34E51" w14:textId="77777777" w:rsidR="00622106" w:rsidRDefault="00CB5611">
      <w:pPr>
        <w:spacing w:line="360" w:lineRule="auto"/>
        <w:jc w:val="both"/>
        <w:rPr>
          <w:rFonts w:ascii="Times New Roman" w:hAnsi="Times New Roman"/>
        </w:rPr>
      </w:pPr>
      <w:r>
        <w:rPr>
          <w:rFonts w:ascii="Times New Roman" w:hAnsi="Times New Roman"/>
          <w:b/>
        </w:rPr>
        <w:t xml:space="preserve">Study area </w:t>
      </w:r>
    </w:p>
    <w:p w14:paraId="3D10336C" w14:textId="0D1661FC" w:rsidR="00622106" w:rsidRDefault="00CB5611">
      <w:pPr>
        <w:spacing w:line="360" w:lineRule="auto"/>
        <w:jc w:val="both"/>
        <w:rPr>
          <w:rFonts w:hint="eastAsia"/>
        </w:rPr>
      </w:pPr>
      <w:proofErr w:type="spellStart"/>
      <w:r>
        <w:rPr>
          <w:rFonts w:ascii="Times New Roman" w:hAnsi="Times New Roman" w:cs="Times New Roman"/>
        </w:rPr>
        <w:t>Rocas</w:t>
      </w:r>
      <w:proofErr w:type="spellEnd"/>
      <w:r>
        <w:rPr>
          <w:rFonts w:ascii="Times New Roman" w:hAnsi="Times New Roman" w:cs="Times New Roman"/>
        </w:rPr>
        <w:t xml:space="preserve"> atoll is located in the South Atlantic Ocean, approximately 230 km off the NE coast of Brazil (03°50’S, 33°49’W). </w:t>
      </w:r>
      <w:proofErr w:type="spellStart"/>
      <w:r>
        <w:rPr>
          <w:rFonts w:ascii="Times New Roman" w:hAnsi="Times New Roman" w:cs="Times New Roman"/>
        </w:rPr>
        <w:t>Rocas</w:t>
      </w:r>
      <w:proofErr w:type="spellEnd"/>
      <w:r>
        <w:rPr>
          <w:rFonts w:ascii="Times New Roman" w:hAnsi="Times New Roman" w:cs="Times New Roman"/>
        </w:rPr>
        <w:t xml:space="preserve"> is the only atoll formation in the South Atlantic and is part of a seamount chain in the E-W direction known as the fracture zone of Fernando de Noronha island. </w:t>
      </w:r>
      <w:r>
        <w:rPr>
          <w:rFonts w:ascii="Times New Roman" w:hAnsi="Times New Roman" w:cs="Times New Roman"/>
          <w:color w:val="1C1D1E"/>
        </w:rPr>
        <w:t>The atoll surface area is 7.5 km</w:t>
      </w:r>
      <w:r>
        <w:rPr>
          <w:rFonts w:ascii="Times New Roman" w:hAnsi="Times New Roman" w:cs="Times New Roman"/>
          <w:color w:val="1C1D1E"/>
          <w:vertAlign w:val="superscript"/>
        </w:rPr>
        <w:t>2</w:t>
      </w:r>
      <w:r>
        <w:rPr>
          <w:rFonts w:ascii="Times New Roman" w:hAnsi="Times New Roman" w:cs="Times New Roman"/>
          <w:color w:val="1C1D1E"/>
        </w:rPr>
        <w:t xml:space="preserve"> and </w:t>
      </w:r>
      <w:r>
        <w:rPr>
          <w:rFonts w:ascii="Times New Roman" w:hAnsi="Times New Roman" w:cs="Times New Roman"/>
        </w:rPr>
        <w:t xml:space="preserve">average sea surface temperature is 27.3 ºC, varying between </w:t>
      </w:r>
      <w:commentRangeStart w:id="122"/>
      <w:r>
        <w:rPr>
          <w:rFonts w:ascii="Times New Roman" w:hAnsi="Times New Roman" w:cs="Times New Roman"/>
        </w:rPr>
        <w:t xml:space="preserve">26° and 29°C </w:t>
      </w:r>
      <w:commentRangeEnd w:id="122"/>
      <w:r w:rsidR="00577BCE">
        <w:rPr>
          <w:rStyle w:val="Refdecomentrio"/>
          <w:rFonts w:cs="Mangal"/>
        </w:rPr>
        <w:commentReference w:id="122"/>
      </w:r>
      <w:r>
        <w:rPr>
          <w:rFonts w:ascii="Times New Roman" w:hAnsi="Times New Roman" w:cs="Times New Roman"/>
        </w:rPr>
        <w:t xml:space="preserve">(Longo et al. 2015). The </w:t>
      </w:r>
      <w:proofErr w:type="spellStart"/>
      <w:r>
        <w:rPr>
          <w:rFonts w:ascii="Times New Roman" w:hAnsi="Times New Roman" w:cs="Times New Roman"/>
        </w:rPr>
        <w:t>Rocas</w:t>
      </w:r>
      <w:proofErr w:type="spellEnd"/>
      <w:r>
        <w:rPr>
          <w:rFonts w:ascii="Times New Roman" w:hAnsi="Times New Roman" w:cs="Times New Roman"/>
        </w:rPr>
        <w:t xml:space="preserve"> Atoll was established as a marine reserve in 1978, and </w:t>
      </w:r>
      <w:r>
        <w:rPr>
          <w:rFonts w:ascii="Times New Roman" w:hAnsi="Times New Roman" w:cs="Times New Roman"/>
        </w:rPr>
        <w:lastRenderedPageBreak/>
        <w:t xml:space="preserve">effective enforcement was implemented in 1991 through the establishment of a permanent monitoring research station at the atoll. Nowadays, it is a no-take no-entry marine reserve, in which the Brazilian research scientific team (PELD-ILOC; </w:t>
      </w:r>
      <w:hyperlink r:id="rId8">
        <w:r>
          <w:rPr>
            <w:rStyle w:val="InternetLink"/>
            <w:rFonts w:ascii="Times New Roman" w:hAnsi="Times New Roman"/>
          </w:rPr>
          <w:t>http://peldiloc.sites.ufsc.br/</w:t>
        </w:r>
      </w:hyperlink>
      <w:r>
        <w:rPr>
          <w:rFonts w:ascii="Times New Roman" w:hAnsi="Times New Roman"/>
        </w:rPr>
        <w:t>)</w:t>
      </w:r>
      <w:r>
        <w:rPr>
          <w:rFonts w:ascii="Times New Roman" w:hAnsi="Times New Roman" w:cs="Times New Roman"/>
        </w:rPr>
        <w:t>, conduct monitoring efforts at least once a year (Figure 5). Being one of the few reef ecosystems in the western South Atlantic Ocean without direct human impacts (fishing, tourism, pollution), it can be considered as a natural laboratory where it is possible to test the current and future effects of climate change</w:t>
      </w:r>
      <w:ins w:id="123" w:author="Edson Vieira Filho" w:date="2020-04-21T15:49:00Z">
        <w:r w:rsidR="00577BCE">
          <w:rPr>
            <w:rFonts w:ascii="Times New Roman" w:hAnsi="Times New Roman" w:cs="Times New Roman"/>
          </w:rPr>
          <w:t xml:space="preserve"> </w:t>
        </w:r>
        <w:commentRangeStart w:id="124"/>
        <w:r w:rsidR="00577BCE">
          <w:rPr>
            <w:rFonts w:ascii="Times New Roman" w:hAnsi="Times New Roman" w:cs="Times New Roman"/>
          </w:rPr>
          <w:t>without the influence of local and direct anthropogenic impact</w:t>
        </w:r>
      </w:ins>
      <w:ins w:id="125" w:author="Edson Vieira Filho" w:date="2020-04-21T15:51:00Z">
        <w:r w:rsidR="00577BCE">
          <w:rPr>
            <w:rFonts w:ascii="Times New Roman" w:hAnsi="Times New Roman" w:cs="Times New Roman"/>
          </w:rPr>
          <w:t>s</w:t>
        </w:r>
      </w:ins>
      <w:r>
        <w:rPr>
          <w:rFonts w:ascii="Times New Roman" w:hAnsi="Times New Roman" w:cs="Times New Roman"/>
        </w:rPr>
        <w:t>.</w:t>
      </w:r>
      <w:commentRangeEnd w:id="124"/>
      <w:r w:rsidR="00577BCE">
        <w:rPr>
          <w:rStyle w:val="Refdecomentrio"/>
          <w:rFonts w:cs="Mangal"/>
        </w:rPr>
        <w:commentReference w:id="124"/>
      </w:r>
    </w:p>
    <w:p w14:paraId="31918057" w14:textId="77777777" w:rsidR="00622106" w:rsidRDefault="00CB5611">
      <w:pPr>
        <w:tabs>
          <w:tab w:val="left" w:pos="7860"/>
        </w:tabs>
        <w:spacing w:line="360" w:lineRule="auto"/>
        <w:jc w:val="both"/>
        <w:rPr>
          <w:rFonts w:ascii="Times New Roman" w:hAnsi="Times New Roman"/>
        </w:rPr>
      </w:pPr>
      <w:r>
        <w:rPr>
          <w:rFonts w:ascii="Times New Roman" w:hAnsi="Times New Roman"/>
          <w:b/>
          <w:sz w:val="20"/>
          <w:szCs w:val="20"/>
        </w:rPr>
        <w:tab/>
      </w:r>
    </w:p>
    <w:p w14:paraId="35F555BC" w14:textId="77777777" w:rsidR="00622106" w:rsidRDefault="00CB5611">
      <w:pPr>
        <w:spacing w:line="360" w:lineRule="auto"/>
        <w:jc w:val="both"/>
        <w:rPr>
          <w:rFonts w:ascii="Times New Roman" w:hAnsi="Times New Roman"/>
        </w:rPr>
      </w:pPr>
      <w:r>
        <w:rPr>
          <w:rFonts w:ascii="Times New Roman" w:hAnsi="Times New Roman"/>
          <w:b/>
          <w:sz w:val="20"/>
          <w:szCs w:val="20"/>
        </w:rPr>
        <w:t xml:space="preserve">Fig. 5 </w:t>
      </w:r>
      <w:r>
        <w:rPr>
          <w:rFonts w:ascii="Times New Roman" w:hAnsi="Times New Roman"/>
          <w:sz w:val="20"/>
          <w:szCs w:val="20"/>
        </w:rPr>
        <w:t xml:space="preserve">Study location </w:t>
      </w:r>
      <w:proofErr w:type="spellStart"/>
      <w:r>
        <w:rPr>
          <w:rFonts w:ascii="Times New Roman" w:hAnsi="Times New Roman"/>
          <w:sz w:val="20"/>
          <w:szCs w:val="20"/>
        </w:rPr>
        <w:t>Rocas</w:t>
      </w:r>
      <w:proofErr w:type="spellEnd"/>
      <w:r>
        <w:rPr>
          <w:rFonts w:ascii="Times New Roman" w:hAnsi="Times New Roman"/>
          <w:sz w:val="20"/>
          <w:szCs w:val="20"/>
        </w:rPr>
        <w:t xml:space="preserve"> Atoll ecosystem (3°50’S, 33°49’W), with the different reef habitats. The illustration was adapted from Longo et al. (2015) with permissions. </w:t>
      </w:r>
    </w:p>
    <w:p w14:paraId="1FE6D5C1" w14:textId="77777777" w:rsidR="00622106" w:rsidRDefault="00622106">
      <w:pPr>
        <w:rPr>
          <w:rFonts w:ascii="Times New Roman" w:hAnsi="Times New Roman"/>
          <w:sz w:val="16"/>
          <w:szCs w:val="20"/>
        </w:rPr>
      </w:pPr>
    </w:p>
    <w:p w14:paraId="75A31963" w14:textId="77777777" w:rsidR="00622106" w:rsidRDefault="00CB5611">
      <w:pPr>
        <w:widowControl w:val="0"/>
        <w:tabs>
          <w:tab w:val="left" w:pos="0"/>
          <w:tab w:val="left" w:pos="220"/>
        </w:tabs>
        <w:spacing w:after="240"/>
        <w:rPr>
          <w:rFonts w:ascii="Times New Roman" w:hAnsi="Times New Roman"/>
        </w:rPr>
      </w:pPr>
      <w:r>
        <w:rPr>
          <w:rFonts w:ascii="Times New Roman" w:hAnsi="Times New Roman" w:cs="Times Roman;Times New Roman"/>
          <w:b/>
          <w:color w:val="000000"/>
        </w:rPr>
        <w:t>The food web model</w:t>
      </w:r>
    </w:p>
    <w:p w14:paraId="0D11E7B9" w14:textId="2EB9B2FA" w:rsidR="00622106" w:rsidRDefault="00CB5611">
      <w:pPr>
        <w:spacing w:line="360" w:lineRule="auto"/>
        <w:jc w:val="both"/>
        <w:rPr>
          <w:rFonts w:ascii="Times New Roman" w:hAnsi="Times New Roman"/>
        </w:rPr>
      </w:pPr>
      <w:r>
        <w:rPr>
          <w:rFonts w:ascii="Times New Roman" w:eastAsia="Times New Roman" w:hAnsi="Times New Roman" w:cs="Times New Roman"/>
          <w:color w:val="000000"/>
          <w:kern w:val="0"/>
          <w:lang w:eastAsia="pt-BR"/>
        </w:rPr>
        <w:t xml:space="preserve">The model was built in </w:t>
      </w:r>
      <w:proofErr w:type="spellStart"/>
      <w:r>
        <w:rPr>
          <w:rFonts w:ascii="Times New Roman" w:eastAsia="Times New Roman" w:hAnsi="Times New Roman" w:cs="Times New Roman"/>
          <w:color w:val="000000"/>
          <w:kern w:val="0"/>
          <w:lang w:eastAsia="pt-BR"/>
        </w:rPr>
        <w:t>Ecopath</w:t>
      </w:r>
      <w:proofErr w:type="spellEnd"/>
      <w:r>
        <w:rPr>
          <w:rFonts w:ascii="Times New Roman" w:eastAsia="Times New Roman" w:hAnsi="Times New Roman" w:cs="Times New Roman"/>
          <w:color w:val="000000"/>
          <w:kern w:val="0"/>
          <w:lang w:eastAsia="pt-BR"/>
        </w:rPr>
        <w:t xml:space="preserve"> with </w:t>
      </w:r>
      <w:proofErr w:type="spellStart"/>
      <w:r>
        <w:rPr>
          <w:rFonts w:ascii="Times New Roman" w:eastAsia="Times New Roman" w:hAnsi="Times New Roman" w:cs="Times New Roman"/>
          <w:color w:val="000000"/>
          <w:kern w:val="0"/>
          <w:lang w:eastAsia="pt-BR"/>
        </w:rPr>
        <w:t>Ecosim</w:t>
      </w:r>
      <w:proofErr w:type="spellEnd"/>
      <w:r>
        <w:rPr>
          <w:rFonts w:ascii="Times New Roman" w:eastAsia="Times New Roman" w:hAnsi="Times New Roman" w:cs="Times New Roman"/>
          <w:color w:val="000000"/>
          <w:kern w:val="0"/>
          <w:lang w:eastAsia="pt-BR"/>
        </w:rPr>
        <w:t xml:space="preserve"> (</w:t>
      </w:r>
      <w:proofErr w:type="spellStart"/>
      <w:r>
        <w:rPr>
          <w:rFonts w:ascii="Times New Roman" w:eastAsia="Times New Roman" w:hAnsi="Times New Roman" w:cs="Times New Roman"/>
          <w:color w:val="000000"/>
          <w:kern w:val="0"/>
          <w:lang w:eastAsia="pt-BR"/>
        </w:rPr>
        <w:t>EwE</w:t>
      </w:r>
      <w:proofErr w:type="spellEnd"/>
      <w:r>
        <w:rPr>
          <w:rFonts w:ascii="Times New Roman" w:eastAsia="Times New Roman" w:hAnsi="Times New Roman" w:cs="Times New Roman"/>
          <w:color w:val="000000"/>
          <w:kern w:val="0"/>
          <w:lang w:eastAsia="pt-BR"/>
        </w:rPr>
        <w:t xml:space="preserve">) software version 6.6 (details of the </w:t>
      </w:r>
      <w:proofErr w:type="spellStart"/>
      <w:r>
        <w:rPr>
          <w:rFonts w:ascii="Times New Roman" w:eastAsia="Times New Roman" w:hAnsi="Times New Roman" w:cs="Times New Roman"/>
          <w:color w:val="000000"/>
          <w:kern w:val="0"/>
          <w:lang w:eastAsia="pt-BR"/>
        </w:rPr>
        <w:t>EwE</w:t>
      </w:r>
      <w:proofErr w:type="spellEnd"/>
      <w:r>
        <w:rPr>
          <w:rFonts w:ascii="Times New Roman" w:eastAsia="Times New Roman" w:hAnsi="Times New Roman" w:cs="Times New Roman"/>
          <w:color w:val="000000"/>
          <w:kern w:val="0"/>
          <w:lang w:eastAsia="pt-BR"/>
        </w:rPr>
        <w:t xml:space="preserve"> </w:t>
      </w:r>
      <w:proofErr w:type="spellStart"/>
      <w:r>
        <w:rPr>
          <w:rFonts w:ascii="Times New Roman" w:eastAsia="Times New Roman" w:hAnsi="Times New Roman" w:cs="Times New Roman"/>
          <w:color w:val="000000"/>
          <w:kern w:val="0"/>
          <w:lang w:eastAsia="pt-BR"/>
        </w:rPr>
        <w:t>modeling</w:t>
      </w:r>
      <w:proofErr w:type="spellEnd"/>
      <w:r>
        <w:rPr>
          <w:rFonts w:ascii="Times New Roman" w:eastAsia="Times New Roman" w:hAnsi="Times New Roman" w:cs="Times New Roman"/>
          <w:color w:val="000000"/>
          <w:kern w:val="0"/>
          <w:lang w:eastAsia="pt-BR"/>
        </w:rPr>
        <w:t xml:space="preserve"> approach can be obtained from </w:t>
      </w:r>
      <w:r>
        <w:rPr>
          <w:rFonts w:ascii="Times New Roman" w:hAnsi="Times New Roman"/>
          <w:color w:val="4A6EE0"/>
          <w:kern w:val="0"/>
          <w:u w:val="single"/>
        </w:rPr>
        <w:t>www.ecopath.org</w:t>
      </w:r>
      <w:r>
        <w:rPr>
          <w:rFonts w:ascii="Times New Roman" w:hAnsi="Times New Roman"/>
          <w:color w:val="000000"/>
          <w:kern w:val="0"/>
        </w:rPr>
        <w:t xml:space="preserve">). The </w:t>
      </w:r>
      <w:proofErr w:type="spellStart"/>
      <w:r>
        <w:rPr>
          <w:rFonts w:ascii="Times New Roman" w:hAnsi="Times New Roman"/>
          <w:color w:val="000000"/>
          <w:kern w:val="0"/>
        </w:rPr>
        <w:t>Ecopath</w:t>
      </w:r>
      <w:proofErr w:type="spellEnd"/>
      <w:r>
        <w:rPr>
          <w:rFonts w:ascii="Times New Roman" w:hAnsi="Times New Roman"/>
          <w:color w:val="000000"/>
          <w:kern w:val="0"/>
        </w:rPr>
        <w:t xml:space="preserve"> module comprises a series of linear equations that define a mass-balanced state of an aquatic food web (</w:t>
      </w:r>
      <w:proofErr w:type="spellStart"/>
      <w:r>
        <w:rPr>
          <w:rFonts w:ascii="Times New Roman" w:hAnsi="Times New Roman"/>
          <w:color w:val="000000"/>
          <w:kern w:val="0"/>
        </w:rPr>
        <w:t>Polovina</w:t>
      </w:r>
      <w:proofErr w:type="spellEnd"/>
      <w:r>
        <w:rPr>
          <w:rFonts w:ascii="Times New Roman" w:hAnsi="Times New Roman"/>
          <w:color w:val="000000"/>
          <w:kern w:val="0"/>
        </w:rPr>
        <w:t xml:space="preserve"> 1984). Individual species or groups of species are represented as functional groups which have approximately the same growth, consumption rates, diet composition, and predators. The functional groups are regulated by gains (consumption, production, and immigration) and losses (mortality, fishery and emigration), and are linked to each other by predatory relationships (Christensen and Walters 2004). The parameterization of an </w:t>
      </w:r>
      <w:proofErr w:type="spellStart"/>
      <w:r>
        <w:rPr>
          <w:rFonts w:ascii="Times New Roman" w:hAnsi="Times New Roman"/>
          <w:color w:val="000000"/>
          <w:kern w:val="0"/>
        </w:rPr>
        <w:t>Ecopath</w:t>
      </w:r>
      <w:proofErr w:type="spellEnd"/>
      <w:r>
        <w:rPr>
          <w:rFonts w:ascii="Times New Roman" w:hAnsi="Times New Roman"/>
          <w:color w:val="000000"/>
          <w:kern w:val="0"/>
        </w:rPr>
        <w:t xml:space="preserve"> model is based on satisfying two ‘master’ equations. The first equation describes </w:t>
      </w:r>
      <w:del w:id="126" w:author="Edson Vieira Filho" w:date="2020-04-21T15:52:00Z">
        <w:r w:rsidDel="00577BCE">
          <w:rPr>
            <w:rFonts w:ascii="Times New Roman" w:hAnsi="Times New Roman"/>
            <w:color w:val="000000"/>
            <w:kern w:val="0"/>
          </w:rPr>
          <w:delText xml:space="preserve">the </w:delText>
        </w:r>
      </w:del>
      <w:r>
        <w:rPr>
          <w:rFonts w:ascii="Times New Roman" w:hAnsi="Times New Roman"/>
          <w:color w:val="000000"/>
          <w:kern w:val="0"/>
        </w:rPr>
        <w:t>how the production term for each functional group can be divided (1):</w:t>
      </w:r>
    </w:p>
    <w:p w14:paraId="02F36852" w14:textId="77777777" w:rsidR="00622106" w:rsidRDefault="00CB5611">
      <w:pPr>
        <w:widowControl w:val="0"/>
        <w:tabs>
          <w:tab w:val="left" w:pos="0"/>
          <w:tab w:val="left" w:pos="220"/>
        </w:tabs>
        <w:spacing w:after="240"/>
        <w:jc w:val="center"/>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rPr>
        <w:tab/>
      </w:r>
    </w:p>
    <w:tbl>
      <w:tblPr>
        <w:tblW w:w="9638" w:type="dxa"/>
        <w:tblCellMar>
          <w:left w:w="0" w:type="dxa"/>
          <w:right w:w="0" w:type="dxa"/>
        </w:tblCellMar>
        <w:tblLook w:val="04A0" w:firstRow="1" w:lastRow="0" w:firstColumn="1" w:lastColumn="0" w:noHBand="0" w:noVBand="1"/>
      </w:tblPr>
      <w:tblGrid>
        <w:gridCol w:w="8734"/>
        <w:gridCol w:w="904"/>
      </w:tblGrid>
      <w:tr w:rsidR="00622106" w14:paraId="56D94E09" w14:textId="77777777">
        <w:tc>
          <w:tcPr>
            <w:tcW w:w="8734" w:type="dxa"/>
            <w:shd w:val="clear" w:color="auto" w:fill="auto"/>
          </w:tcPr>
          <w:p w14:paraId="4EF5C989" w14:textId="77777777" w:rsidR="00622106" w:rsidRDefault="00CB5611">
            <w:pPr>
              <w:pStyle w:val="TableContents"/>
              <w:jc w:val="center"/>
              <w:rPr>
                <w:rFonts w:ascii="Times New Roman" w:hAnsi="Times New Roman"/>
                <w:color w:val="000000"/>
              </w:rPr>
            </w:pPr>
            <w:r>
              <w:rPr>
                <w:rFonts w:ascii="Times New Roman" w:hAnsi="Times New Roman"/>
                <w:color w:val="000000"/>
              </w:rPr>
              <w:t>Production =  predation + net migration + biomass accumulation + other mortality</w:t>
            </w:r>
          </w:p>
        </w:tc>
        <w:tc>
          <w:tcPr>
            <w:tcW w:w="904" w:type="dxa"/>
            <w:shd w:val="clear" w:color="auto" w:fill="auto"/>
          </w:tcPr>
          <w:p w14:paraId="46416C01" w14:textId="77777777" w:rsidR="00622106" w:rsidRDefault="00CB5611">
            <w:pPr>
              <w:pStyle w:val="TableContents"/>
              <w:rPr>
                <w:rFonts w:ascii="Times New Roman" w:hAnsi="Times New Roman"/>
                <w:color w:val="000000"/>
              </w:rPr>
            </w:pPr>
            <w:r>
              <w:rPr>
                <w:rFonts w:ascii="Times New Roman" w:hAnsi="Times New Roman"/>
                <w:color w:val="000000"/>
              </w:rPr>
              <w:t>(1)</w:t>
            </w:r>
          </w:p>
        </w:tc>
      </w:tr>
    </w:tbl>
    <w:p w14:paraId="699389C8" w14:textId="77777777" w:rsidR="00622106" w:rsidRDefault="00622106">
      <w:pPr>
        <w:widowControl w:val="0"/>
        <w:tabs>
          <w:tab w:val="left" w:pos="0"/>
          <w:tab w:val="left" w:pos="220"/>
        </w:tabs>
        <w:spacing w:after="240"/>
        <w:jc w:val="center"/>
        <w:rPr>
          <w:rFonts w:cs="Times New Roman" w:hint="eastAsia"/>
          <w:color w:val="000000"/>
        </w:rPr>
      </w:pPr>
    </w:p>
    <w:p w14:paraId="5C19A7AE" w14:textId="77777777" w:rsidR="00622106" w:rsidRDefault="00CB5611">
      <w:pPr>
        <w:jc w:val="both"/>
        <w:rPr>
          <w:rFonts w:ascii="Times New Roman" w:hAnsi="Times New Roman"/>
        </w:rPr>
      </w:pPr>
      <w:r>
        <w:rPr>
          <w:rFonts w:ascii="Times New Roman" w:hAnsi="Times New Roman" w:cs="Times New Roman"/>
          <w:color w:val="000000"/>
        </w:rPr>
        <w:t>The second ‘master’ equation is based on the principle of conservation of matter within a functional group (2):</w:t>
      </w:r>
    </w:p>
    <w:p w14:paraId="5F4298DF" w14:textId="77777777" w:rsidR="00622106" w:rsidRDefault="00622106">
      <w:pPr>
        <w:rPr>
          <w:rFonts w:cs="Times New Roman" w:hint="eastAsia"/>
          <w:color w:val="000000"/>
        </w:rPr>
      </w:pPr>
    </w:p>
    <w:tbl>
      <w:tblPr>
        <w:tblW w:w="9638" w:type="dxa"/>
        <w:tblCellMar>
          <w:left w:w="0" w:type="dxa"/>
          <w:right w:w="0" w:type="dxa"/>
        </w:tblCellMar>
        <w:tblLook w:val="04A0" w:firstRow="1" w:lastRow="0" w:firstColumn="1" w:lastColumn="0" w:noHBand="0" w:noVBand="1"/>
      </w:tblPr>
      <w:tblGrid>
        <w:gridCol w:w="8734"/>
        <w:gridCol w:w="904"/>
      </w:tblGrid>
      <w:tr w:rsidR="00622106" w14:paraId="4C42CE16" w14:textId="77777777">
        <w:tc>
          <w:tcPr>
            <w:tcW w:w="8734" w:type="dxa"/>
            <w:shd w:val="clear" w:color="auto" w:fill="auto"/>
          </w:tcPr>
          <w:p w14:paraId="18EF9AFA" w14:textId="77777777" w:rsidR="00622106" w:rsidRDefault="00CB5611">
            <w:pPr>
              <w:pStyle w:val="TableContents"/>
              <w:jc w:val="center"/>
              <w:rPr>
                <w:rFonts w:ascii="Times New Roman" w:hAnsi="Times New Roman"/>
              </w:rPr>
            </w:pPr>
            <w:r>
              <w:rPr>
                <w:rFonts w:ascii="Times New Roman" w:hAnsi="Times New Roman"/>
                <w:color w:val="000000"/>
              </w:rPr>
              <w:t>Consumption =  production + respiration + unassimilated food</w:t>
            </w:r>
          </w:p>
        </w:tc>
        <w:tc>
          <w:tcPr>
            <w:tcW w:w="904" w:type="dxa"/>
            <w:shd w:val="clear" w:color="auto" w:fill="auto"/>
          </w:tcPr>
          <w:p w14:paraId="3B1914E1" w14:textId="77777777" w:rsidR="00622106" w:rsidRDefault="00CB5611">
            <w:pPr>
              <w:pStyle w:val="TableContents"/>
              <w:rPr>
                <w:rFonts w:ascii="Times New Roman" w:hAnsi="Times New Roman"/>
                <w:color w:val="000000"/>
              </w:rPr>
            </w:pPr>
            <w:r>
              <w:rPr>
                <w:rFonts w:ascii="Times New Roman" w:hAnsi="Times New Roman"/>
                <w:color w:val="000000"/>
              </w:rPr>
              <w:t>(2)</w:t>
            </w:r>
          </w:p>
        </w:tc>
      </w:tr>
    </w:tbl>
    <w:p w14:paraId="39E8ED5F" w14:textId="77777777" w:rsidR="00622106" w:rsidRDefault="00622106">
      <w:pPr>
        <w:rPr>
          <w:rFonts w:cs="Times New Roman" w:hint="eastAsia"/>
          <w:color w:val="000000"/>
        </w:rPr>
      </w:pPr>
    </w:p>
    <w:p w14:paraId="37E72503" w14:textId="77777777" w:rsidR="00622106" w:rsidRDefault="00CB5611">
      <w:pPr>
        <w:spacing w:line="360" w:lineRule="auto"/>
        <w:jc w:val="both"/>
        <w:rPr>
          <w:rFonts w:ascii="Times New Roman" w:hAnsi="Times New Roman"/>
        </w:rPr>
      </w:pPr>
      <w:r>
        <w:rPr>
          <w:rFonts w:ascii="Times New Roman" w:hAnsi="Times New Roman" w:cs="Times New Roman"/>
          <w:color w:val="000000"/>
        </w:rPr>
        <w:t xml:space="preserve">In general, an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 requires input of three of the following four parameters: biomass (B), production/biomass ratio (or total mortality, P/B), consumption/biomass ratio (Q/B), and </w:t>
      </w:r>
      <w:proofErr w:type="spellStart"/>
      <w:r>
        <w:rPr>
          <w:rFonts w:ascii="Times New Roman" w:hAnsi="Times New Roman" w:cs="Times New Roman"/>
          <w:color w:val="000000"/>
        </w:rPr>
        <w:t>ecotrophic</w:t>
      </w:r>
      <w:proofErr w:type="spellEnd"/>
      <w:r>
        <w:rPr>
          <w:rFonts w:ascii="Times New Roman" w:hAnsi="Times New Roman" w:cs="Times New Roman"/>
          <w:color w:val="000000"/>
        </w:rPr>
        <w:t xml:space="preserve"> efficiency (EE) for each of the functional groups in a model. Here, the </w:t>
      </w:r>
      <w:proofErr w:type="spellStart"/>
      <w:r>
        <w:rPr>
          <w:rFonts w:ascii="Times New Roman" w:hAnsi="Times New Roman" w:cs="Times New Roman"/>
          <w:color w:val="000000"/>
        </w:rPr>
        <w:t>ecotrophic</w:t>
      </w:r>
      <w:proofErr w:type="spellEnd"/>
      <w:r>
        <w:rPr>
          <w:rFonts w:ascii="Times New Roman" w:hAnsi="Times New Roman" w:cs="Times New Roman"/>
          <w:color w:val="000000"/>
        </w:rPr>
        <w:t xml:space="preserve"> efficiency expresses the proportion of the production that is used in the system, (i.e., it incorporates all production terms apart from the ‘other mortality’). If all four basic parameters are available for a group the program can instead estimate either biomass accumulation or net migration.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sets up a series of linear equations to solve for unknown values establishing mass-balance in the same </w:t>
      </w:r>
      <w:r>
        <w:rPr>
          <w:rFonts w:ascii="Times New Roman" w:hAnsi="Times New Roman" w:cs="Times New Roman"/>
          <w:color w:val="000000"/>
        </w:rPr>
        <w:lastRenderedPageBreak/>
        <w:t>operation. The approach, its methods, capabilities and pitfalls are described in detail by Christensen and Walters (2004).</w:t>
      </w:r>
    </w:p>
    <w:p w14:paraId="3983B337" w14:textId="77777777" w:rsidR="00622106" w:rsidRDefault="00622106">
      <w:pPr>
        <w:rPr>
          <w:rFonts w:ascii="Times New Roman" w:hAnsi="Times New Roman" w:cs="Times New Roman"/>
          <w:color w:val="000000"/>
        </w:rPr>
      </w:pPr>
    </w:p>
    <w:p w14:paraId="0C7F17A1" w14:textId="77777777" w:rsidR="00622106" w:rsidRDefault="00CB5611">
      <w:pPr>
        <w:widowControl w:val="0"/>
        <w:tabs>
          <w:tab w:val="left" w:pos="0"/>
          <w:tab w:val="left" w:pos="220"/>
        </w:tabs>
        <w:spacing w:after="240"/>
        <w:rPr>
          <w:rFonts w:ascii="Times New Roman" w:hAnsi="Times New Roman"/>
        </w:rPr>
      </w:pPr>
      <w:r>
        <w:rPr>
          <w:rFonts w:ascii="Times New Roman" w:hAnsi="Times New Roman" w:cs="Times New Roman"/>
          <w:b/>
          <w:bCs/>
          <w:color w:val="000000"/>
        </w:rPr>
        <w:t>Model parameterization</w:t>
      </w:r>
      <w:r>
        <w:rPr>
          <w:rFonts w:ascii="Times New Roman" w:hAnsi="Times New Roman" w:cs="Times New Roman"/>
          <w:color w:val="000000"/>
        </w:rPr>
        <w:t xml:space="preserve"> </w:t>
      </w:r>
    </w:p>
    <w:p w14:paraId="02BA3C61" w14:textId="77777777" w:rsidR="00622106" w:rsidRDefault="00CB5611">
      <w:pPr>
        <w:pStyle w:val="Corpodetexto"/>
        <w:spacing w:line="360" w:lineRule="auto"/>
        <w:jc w:val="both"/>
        <w:rPr>
          <w:rFonts w:ascii="Times New Roman" w:hAnsi="Times New Roman"/>
        </w:rPr>
      </w:pPr>
      <w:r>
        <w:rPr>
          <w:rFonts w:ascii="Times New Roman" w:hAnsi="Times New Roman" w:cs="Times New Roman"/>
          <w:color w:val="000000"/>
        </w:rPr>
        <w:t xml:space="preserve">The </w:t>
      </w:r>
      <w:proofErr w:type="spellStart"/>
      <w:r>
        <w:rPr>
          <w:rFonts w:ascii="Times New Roman" w:hAnsi="Times New Roman" w:cs="Times New Roman"/>
          <w:color w:val="000000"/>
        </w:rPr>
        <w:t>Rocas</w:t>
      </w:r>
      <w:proofErr w:type="spellEnd"/>
      <w:r>
        <w:rPr>
          <w:rFonts w:ascii="Times New Roman" w:hAnsi="Times New Roman" w:cs="Times New Roman"/>
          <w:color w:val="000000"/>
        </w:rPr>
        <w:t xml:space="preserve"> Atoll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 was parameterized using field observations and data from several sources (stock assessments, literature, </w:t>
      </w:r>
      <w:proofErr w:type="spellStart"/>
      <w:r>
        <w:rPr>
          <w:rFonts w:ascii="Times New Roman" w:hAnsi="Times New Roman" w:cs="Times New Roman"/>
          <w:color w:val="000000"/>
        </w:rPr>
        <w:t>FishBase</w:t>
      </w:r>
      <w:proofErr w:type="spellEnd"/>
      <w:r>
        <w:rPr>
          <w:rFonts w:ascii="Times New Roman" w:hAnsi="Times New Roman" w:cs="Times New Roman"/>
          <w:color w:val="000000"/>
        </w:rPr>
        <w:t xml:space="preserve"> (Froese and Pauly 2019), and existing ecosystem models; Supplementary materials_1, Table S1). </w:t>
      </w:r>
      <w:r>
        <w:rPr>
          <w:rFonts w:ascii="Times New Roman" w:hAnsi="Times New Roman" w:cs="Times New Roman"/>
          <w:color w:val="1C1D1E"/>
        </w:rPr>
        <w:t>All data were converted to biomass per unit area of reef (g·m</w:t>
      </w:r>
      <w:r>
        <w:rPr>
          <w:rFonts w:ascii="Times New Roman" w:hAnsi="Times New Roman" w:cs="Times New Roman"/>
          <w:color w:val="1C1D1E"/>
          <w:vertAlign w:val="superscript"/>
        </w:rPr>
        <w:t>-2</w:t>
      </w:r>
      <w:r>
        <w:rPr>
          <w:rFonts w:ascii="Times New Roman" w:hAnsi="Times New Roman" w:cs="Times New Roman"/>
          <w:color w:val="1C1D1E"/>
        </w:rPr>
        <w:t>) using conversion factors from the literature for fish and most mobile invertebrates, and our own determinations of coral and algal biomass per unit surface area (</w:t>
      </w:r>
      <w:r>
        <w:rPr>
          <w:rFonts w:ascii="Times New Roman" w:hAnsi="Times New Roman" w:cs="Times New Roman"/>
          <w:color w:val="1C1D1E"/>
          <w:lang w:val="en-US" w:eastAsia="en-US" w:bidi="ar-SA"/>
        </w:rPr>
        <w:t>Longo et al.</w:t>
      </w:r>
      <w:r>
        <w:rPr>
          <w:rFonts w:ascii="Times New Roman" w:hAnsi="Times New Roman" w:cs="Times New Roman"/>
          <w:color w:val="1C1D1E"/>
        </w:rPr>
        <w:t>, 2015).</w:t>
      </w:r>
      <w:r>
        <w:rPr>
          <w:rFonts w:ascii="Times New Roman" w:hAnsi="Times New Roman" w:cs="Times New Roman"/>
          <w:color w:val="1C1D1E"/>
          <w:u w:val="single"/>
        </w:rPr>
        <w:t xml:space="preserve"> </w:t>
      </w:r>
      <w:r>
        <w:rPr>
          <w:rFonts w:ascii="Times New Roman" w:hAnsi="Times New Roman" w:cs="Times New Roman"/>
          <w:color w:val="000000"/>
        </w:rPr>
        <w:t>Biomass estimates for single fish species groups were taken from underwater visual censuses (UVC) by the year 2012 until 2018, obtained from abundance-by-length data using length–weight relationships estimated with the local samples. UVC consisted of belt transects in which a diver identified, counted, and estimated the total length of fish species inside an area of 40 m</w:t>
      </w:r>
      <w:r>
        <w:rPr>
          <w:rFonts w:ascii="Times New Roman" w:hAnsi="Times New Roman" w:cs="Times New Roman"/>
          <w:color w:val="000000"/>
          <w:vertAlign w:val="superscript"/>
        </w:rPr>
        <w:t>2</w:t>
      </w:r>
      <w:r>
        <w:rPr>
          <w:rFonts w:ascii="Times New Roman" w:hAnsi="Times New Roman" w:cs="Times New Roman"/>
          <w:color w:val="000000"/>
        </w:rPr>
        <w:t xml:space="preserve"> (20·2 m). A total of 153 UVC were performed in March 2012 (the year of the baseline model), and the number of transects in each </w:t>
      </w:r>
      <w:commentRangeStart w:id="127"/>
      <w:r>
        <w:rPr>
          <w:rFonts w:ascii="Times New Roman" w:hAnsi="Times New Roman" w:cs="Times New Roman"/>
          <w:color w:val="000000"/>
        </w:rPr>
        <w:t>habitat</w:t>
      </w:r>
      <w:commentRangeEnd w:id="127"/>
      <w:r w:rsidR="00526BF7">
        <w:rPr>
          <w:rStyle w:val="Refdecomentrio"/>
          <w:rFonts w:cs="Mangal"/>
        </w:rPr>
        <w:commentReference w:id="127"/>
      </w:r>
      <w:r>
        <w:rPr>
          <w:rFonts w:ascii="Times New Roman" w:hAnsi="Times New Roman" w:cs="Times New Roman"/>
          <w:color w:val="000000"/>
        </w:rPr>
        <w:t xml:space="preserve"> varied from 5 to 25, depending on the available area. It was generally acknowledged that counting fish that enter the survey boundaries after the census started could generate bias in the counts. We accounted for this general bias produced by fish speeds and survey procedures by standardizing observed fish abundances by relative biases values for different reef fish speeds. The biases for each combination of the survey parameters (fish speed, survey time, visibility, transect width, diver speed, fish turning angle) were taken in Ward-Paige et a</w:t>
      </w:r>
      <w:bookmarkStart w:id="128" w:name="__UnoMark__50694_2234826371"/>
      <w:bookmarkStart w:id="129" w:name="__UnoMark__49922_2234826371"/>
      <w:bookmarkStart w:id="130" w:name="__UnoMark__49162_2234826371"/>
      <w:bookmarkEnd w:id="128"/>
      <w:bookmarkEnd w:id="129"/>
      <w:bookmarkEnd w:id="130"/>
      <w:r>
        <w:rPr>
          <w:rFonts w:ascii="Times New Roman" w:hAnsi="Times New Roman" w:cs="Times New Roman"/>
          <w:color w:val="000000"/>
        </w:rPr>
        <w:t xml:space="preserve">l. (2010). Underwater visual censuses for 2013-2018 had the same methodology and a very similar observation effort, and in several years, the same diver from 2012. </w:t>
      </w:r>
    </w:p>
    <w:p w14:paraId="3DAB1441" w14:textId="77777777" w:rsidR="00622106" w:rsidRDefault="00CB5611">
      <w:pPr>
        <w:pStyle w:val="Corpodetexto"/>
        <w:spacing w:line="360" w:lineRule="auto"/>
        <w:jc w:val="both"/>
        <w:rPr>
          <w:rFonts w:ascii="Times New Roman" w:hAnsi="Times New Roman"/>
        </w:rPr>
      </w:pPr>
      <w:r>
        <w:rPr>
          <w:rFonts w:ascii="Times New Roman" w:hAnsi="Times New Roman" w:cs="Times New Roman"/>
          <w:color w:val="000000"/>
        </w:rPr>
        <w:t xml:space="preserve">There are no biomass estimates for macro invertebrates and micro invertebrates in </w:t>
      </w:r>
      <w:proofErr w:type="spellStart"/>
      <w:r>
        <w:rPr>
          <w:rFonts w:ascii="Times New Roman" w:hAnsi="Times New Roman" w:cs="Times New Roman"/>
          <w:color w:val="000000"/>
        </w:rPr>
        <w:t>Rocas</w:t>
      </w:r>
      <w:proofErr w:type="spellEnd"/>
      <w:r>
        <w:rPr>
          <w:rFonts w:ascii="Times New Roman" w:hAnsi="Times New Roman" w:cs="Times New Roman"/>
          <w:color w:val="000000"/>
        </w:rPr>
        <w:t xml:space="preserve"> Atoll. Since these were not scientific field data for these functional groups in </w:t>
      </w:r>
      <w:proofErr w:type="spellStart"/>
      <w:r>
        <w:rPr>
          <w:rFonts w:ascii="Times New Roman" w:hAnsi="Times New Roman" w:cs="Times New Roman"/>
          <w:color w:val="000000"/>
        </w:rPr>
        <w:t>Rocas</w:t>
      </w:r>
      <w:proofErr w:type="spellEnd"/>
      <w:r>
        <w:rPr>
          <w:rFonts w:ascii="Times New Roman" w:hAnsi="Times New Roman" w:cs="Times New Roman"/>
          <w:color w:val="000000"/>
        </w:rPr>
        <w:t xml:space="preserve"> Atoll ecosystem,  </w:t>
      </w:r>
      <w:proofErr w:type="spellStart"/>
      <w:r>
        <w:rPr>
          <w:rFonts w:ascii="Times New Roman" w:hAnsi="Times New Roman" w:cs="Times New Roman"/>
          <w:color w:val="000000"/>
        </w:rPr>
        <w:t>Ecotrophic</w:t>
      </w:r>
      <w:proofErr w:type="spellEnd"/>
      <w:r>
        <w:rPr>
          <w:rFonts w:ascii="Times New Roman" w:hAnsi="Times New Roman" w:cs="Times New Roman"/>
          <w:color w:val="000000"/>
        </w:rPr>
        <w:t xml:space="preserve"> Efficiency was used instead. The EE of macro invertebrate was set to 0.9, and for micro invertebrates EE was set to 0.85. The choice of EE values was made based on recommendations in the literature, especially in “best practices in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approach” by </w:t>
      </w:r>
      <w:bookmarkStart w:id="131" w:name="__UnoMark__49150_2234826371"/>
      <w:bookmarkStart w:id="132" w:name="__UnoMark__49910_2234826371"/>
      <w:bookmarkStart w:id="133" w:name="__UnoMark__50682_2234826371"/>
      <w:r>
        <w:rPr>
          <w:rFonts w:ascii="Times New Roman" w:hAnsi="Times New Roman" w:cs="Times New Roman"/>
          <w:color w:val="000000"/>
        </w:rPr>
        <w:t>Heymans et al. (2016)</w:t>
      </w:r>
      <w:bookmarkEnd w:id="131"/>
      <w:bookmarkEnd w:id="132"/>
      <w:bookmarkEnd w:id="133"/>
      <w:r>
        <w:rPr>
          <w:rFonts w:ascii="Times New Roman" w:hAnsi="Times New Roman" w:cs="Times New Roman"/>
          <w:color w:val="000000"/>
        </w:rPr>
        <w:t>. For groups with multiple species, their biomasses were summed and then divided by the model area (7.5 km</w:t>
      </w:r>
      <w:r>
        <w:rPr>
          <w:rFonts w:ascii="Times New Roman" w:hAnsi="Times New Roman" w:cs="Times New Roman"/>
          <w:color w:val="000000"/>
          <w:vertAlign w:val="superscript"/>
        </w:rPr>
        <w:t>2</w:t>
      </w:r>
      <w:r>
        <w:rPr>
          <w:rFonts w:ascii="Times New Roman" w:hAnsi="Times New Roman" w:cs="Times New Roman"/>
          <w:color w:val="000000"/>
        </w:rPr>
        <w:t>). For species that only occupy part of the area, the biomass parameter was pro-rated by area.</w:t>
      </w:r>
    </w:p>
    <w:p w14:paraId="6734D23D" w14:textId="77777777" w:rsidR="00622106" w:rsidRDefault="00CB5611">
      <w:pPr>
        <w:pStyle w:val="Corpodetexto"/>
        <w:spacing w:line="360" w:lineRule="auto"/>
        <w:rPr>
          <w:rFonts w:ascii="Times New Roman" w:hAnsi="Times New Roman"/>
        </w:rPr>
      </w:pPr>
      <w:r>
        <w:rPr>
          <w:rFonts w:ascii="Times New Roman" w:hAnsi="Times New Roman" w:cs="Times New Roman"/>
          <w:b/>
          <w:bCs/>
          <w:color w:val="000000"/>
        </w:rPr>
        <w:t>Diet composition</w:t>
      </w:r>
    </w:p>
    <w:p w14:paraId="707249B8" w14:textId="223C0BE7" w:rsidR="00622106" w:rsidRDefault="00CB5611">
      <w:pPr>
        <w:pStyle w:val="Corpodetexto"/>
        <w:spacing w:line="360" w:lineRule="auto"/>
        <w:jc w:val="both"/>
        <w:rPr>
          <w:rFonts w:ascii="Times New Roman" w:hAnsi="Times New Roman"/>
        </w:rPr>
      </w:pPr>
      <w:r>
        <w:rPr>
          <w:rFonts w:ascii="Times New Roman" w:hAnsi="Times New Roman" w:cs="Times Roman;Times New Roman"/>
          <w:color w:val="000000"/>
        </w:rPr>
        <w:t xml:space="preserve">The fish diet data </w:t>
      </w:r>
      <w:del w:id="134" w:author="Edson Vieira Filho" w:date="2020-04-21T15:58:00Z">
        <w:r w:rsidDel="00526BF7">
          <w:rPr>
            <w:rFonts w:ascii="Times New Roman" w:hAnsi="Times New Roman" w:cs="Times Roman;Times New Roman"/>
            <w:color w:val="000000"/>
          </w:rPr>
          <w:delText xml:space="preserve">mainly </w:delText>
        </w:r>
      </w:del>
      <w:r>
        <w:rPr>
          <w:rFonts w:ascii="Times New Roman" w:hAnsi="Times New Roman" w:cs="Times Roman;Times New Roman"/>
          <w:color w:val="000000"/>
        </w:rPr>
        <w:t>came</w:t>
      </w:r>
      <w:ins w:id="135" w:author="Edson Vieira Filho" w:date="2020-04-21T15:58:00Z">
        <w:r w:rsidR="00526BF7">
          <w:rPr>
            <w:rFonts w:ascii="Times New Roman" w:hAnsi="Times New Roman" w:cs="Times Roman;Times New Roman"/>
            <w:color w:val="000000"/>
          </w:rPr>
          <w:t xml:space="preserve"> mainly</w:t>
        </w:r>
      </w:ins>
      <w:r>
        <w:rPr>
          <w:rFonts w:ascii="Times New Roman" w:hAnsi="Times New Roman" w:cs="Times Roman;Times New Roman"/>
          <w:color w:val="000000"/>
        </w:rPr>
        <w:t xml:space="preserve"> from stomach content</w:t>
      </w:r>
      <w:del w:id="136" w:author="Edson Vieira Filho" w:date="2020-04-21T15:58:00Z">
        <w:r w:rsidDel="00526BF7">
          <w:rPr>
            <w:rFonts w:ascii="Times New Roman" w:hAnsi="Times New Roman" w:cs="Times Roman;Times New Roman"/>
            <w:color w:val="000000"/>
          </w:rPr>
          <w:delText>s</w:delText>
        </w:r>
      </w:del>
      <w:r>
        <w:rPr>
          <w:rFonts w:ascii="Times New Roman" w:hAnsi="Times New Roman" w:cs="Times Roman;Times New Roman"/>
          <w:color w:val="000000"/>
        </w:rPr>
        <w:t xml:space="preserve"> analysis, stable isotope</w:t>
      </w:r>
      <w:del w:id="137" w:author="Edson Vieira Filho" w:date="2020-04-21T15:58:00Z">
        <w:r w:rsidDel="00526BF7">
          <w:rPr>
            <w:rFonts w:ascii="Times New Roman" w:hAnsi="Times New Roman" w:cs="Times Roman;Times New Roman"/>
            <w:color w:val="000000"/>
          </w:rPr>
          <w:delText>s</w:delText>
        </w:r>
      </w:del>
      <w:r>
        <w:rPr>
          <w:rFonts w:ascii="Times New Roman" w:hAnsi="Times New Roman" w:cs="Times Roman;Times New Roman"/>
          <w:color w:val="000000"/>
        </w:rPr>
        <w:t xml:space="preserve"> analysis, and primary literature. Diet information for lower trophic levels was taken from primary literature (Supplementary materials, Table S1; Longo et al. 2015; </w:t>
      </w:r>
      <w:proofErr w:type="spellStart"/>
      <w:r>
        <w:rPr>
          <w:rFonts w:ascii="Times New Roman" w:hAnsi="Times New Roman" w:cs="Times Roman;Times New Roman"/>
          <w:color w:val="000000"/>
        </w:rPr>
        <w:t>Andrades</w:t>
      </w:r>
      <w:proofErr w:type="spellEnd"/>
      <w:r>
        <w:rPr>
          <w:rFonts w:ascii="Times New Roman" w:hAnsi="Times New Roman" w:cs="Times Roman;Times New Roman"/>
          <w:color w:val="000000"/>
        </w:rPr>
        <w:t xml:space="preserve"> 2018). Estimates of P/B and Q/B of fish were obtained from empirical equations (Pauly 1980; </w:t>
      </w:r>
      <w:proofErr w:type="spellStart"/>
      <w:r>
        <w:rPr>
          <w:rFonts w:ascii="Times New Roman" w:hAnsi="Times New Roman" w:cs="Times Roman;Times New Roman"/>
          <w:color w:val="000000"/>
        </w:rPr>
        <w:t>Palomares</w:t>
      </w:r>
      <w:proofErr w:type="spellEnd"/>
      <w:r>
        <w:rPr>
          <w:rFonts w:ascii="Times New Roman" w:hAnsi="Times New Roman" w:cs="Times Roman;Times New Roman"/>
          <w:color w:val="000000"/>
        </w:rPr>
        <w:t xml:space="preserve"> and Pauly 1998). For </w:t>
      </w:r>
      <w:r>
        <w:rPr>
          <w:rFonts w:ascii="Times New Roman" w:hAnsi="Times New Roman" w:cs="Times Roman;Times New Roman"/>
          <w:color w:val="000000"/>
        </w:rPr>
        <w:lastRenderedPageBreak/>
        <w:t xml:space="preserve">invertebrates, estimates for P/B and Q/B ratios were obtained from another South Atlantic </w:t>
      </w:r>
      <w:proofErr w:type="spellStart"/>
      <w:r>
        <w:rPr>
          <w:rFonts w:ascii="Times New Roman" w:hAnsi="Times New Roman" w:cs="Times Roman;Times New Roman"/>
          <w:color w:val="000000"/>
        </w:rPr>
        <w:t>Ecopath</w:t>
      </w:r>
      <w:proofErr w:type="spellEnd"/>
      <w:r>
        <w:rPr>
          <w:rFonts w:ascii="Times New Roman" w:hAnsi="Times New Roman" w:cs="Times Roman;Times New Roman"/>
          <w:color w:val="000000"/>
        </w:rPr>
        <w:t xml:space="preserve"> model (Ara</w:t>
      </w:r>
      <w:r>
        <w:rPr>
          <w:rFonts w:ascii="Times New Roman" w:hAnsi="Times New Roman"/>
        </w:rPr>
        <w:t>újo et al. 2017)</w:t>
      </w:r>
      <w:r>
        <w:rPr>
          <w:rFonts w:ascii="Times New Roman" w:hAnsi="Times New Roman" w:cs="Times Roman;Times New Roman"/>
          <w:color w:val="000000"/>
        </w:rPr>
        <w:t>.</w:t>
      </w:r>
    </w:p>
    <w:p w14:paraId="6B8316B2" w14:textId="77777777" w:rsidR="00622106" w:rsidRDefault="00CB5611">
      <w:pPr>
        <w:rPr>
          <w:rFonts w:ascii="Times New Roman" w:hAnsi="Times New Roman"/>
        </w:rPr>
      </w:pPr>
      <w:r>
        <w:rPr>
          <w:rFonts w:ascii="Times New Roman" w:hAnsi="Times New Roman" w:cs="Times New Roman"/>
          <w:b/>
          <w:bCs/>
          <w:color w:val="111111"/>
        </w:rPr>
        <w:t xml:space="preserve">Fish biomass accumulation </w:t>
      </w:r>
    </w:p>
    <w:p w14:paraId="1F0A9870" w14:textId="31765B13" w:rsidR="00622106" w:rsidRDefault="00CB5611">
      <w:pPr>
        <w:spacing w:line="360" w:lineRule="auto"/>
        <w:jc w:val="both"/>
        <w:rPr>
          <w:rFonts w:ascii="Times New Roman" w:hAnsi="Times New Roman"/>
        </w:rPr>
      </w:pPr>
      <w:r>
        <w:rPr>
          <w:rFonts w:ascii="Times New Roman" w:hAnsi="Times New Roman" w:cs="Times New Roman"/>
          <w:color w:val="000000"/>
        </w:rPr>
        <w:t xml:space="preserve">Biomass accumulation of zero for all </w:t>
      </w:r>
      <w:del w:id="138" w:author="Edson Vieira Filho" w:date="2020-04-21T15:59:00Z">
        <w:r w:rsidDel="00526BF7">
          <w:rPr>
            <w:rFonts w:ascii="Times New Roman" w:hAnsi="Times New Roman" w:cs="Times New Roman"/>
            <w:color w:val="000000"/>
          </w:rPr>
          <w:delText xml:space="preserve">the </w:delText>
        </w:r>
      </w:del>
      <w:r>
        <w:rPr>
          <w:rFonts w:ascii="Times New Roman" w:hAnsi="Times New Roman" w:cs="Times New Roman"/>
          <w:color w:val="000000"/>
        </w:rPr>
        <w:t xml:space="preserve">groups in the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 is the same as assuming steady-state with the same biomass </w:t>
      </w:r>
      <w:ins w:id="139" w:author="Edson Vieira Filho" w:date="2020-04-21T15:59:00Z">
        <w:r w:rsidR="00526BF7">
          <w:rPr>
            <w:rFonts w:ascii="Times New Roman" w:hAnsi="Times New Roman" w:cs="Times New Roman"/>
            <w:color w:val="000000"/>
          </w:rPr>
          <w:t xml:space="preserve">at </w:t>
        </w:r>
      </w:ins>
      <w:r>
        <w:rPr>
          <w:rFonts w:ascii="Times New Roman" w:hAnsi="Times New Roman" w:cs="Times New Roman"/>
          <w:color w:val="000000"/>
        </w:rPr>
        <w:t xml:space="preserve">the start and at the end of the </w:t>
      </w:r>
      <w:del w:id="140" w:author="Edson Vieira Filho" w:date="2020-04-21T15:59:00Z">
        <w:r w:rsidDel="00526BF7">
          <w:rPr>
            <w:rFonts w:ascii="Times New Roman" w:hAnsi="Times New Roman" w:cs="Times New Roman"/>
            <w:color w:val="000000"/>
          </w:rPr>
          <w:delText>modeled</w:delText>
        </w:r>
      </w:del>
      <w:proofErr w:type="spellStart"/>
      <w:ins w:id="141" w:author="Edson Vieira Filho" w:date="2020-04-21T15:59:00Z">
        <w:r w:rsidR="00526BF7">
          <w:rPr>
            <w:rFonts w:ascii="Times New Roman" w:hAnsi="Times New Roman" w:cs="Times New Roman"/>
            <w:color w:val="000000"/>
          </w:rPr>
          <w:t>modeled</w:t>
        </w:r>
      </w:ins>
      <w:proofErr w:type="spellEnd"/>
      <w:r>
        <w:rPr>
          <w:rFonts w:ascii="Times New Roman" w:hAnsi="Times New Roman" w:cs="Times New Roman"/>
          <w:color w:val="000000"/>
        </w:rPr>
        <w:t xml:space="preserve"> year. </w:t>
      </w:r>
      <w:commentRangeStart w:id="142"/>
      <w:r>
        <w:rPr>
          <w:rFonts w:ascii="Times New Roman" w:hAnsi="Times New Roman" w:cs="Times New Roman"/>
          <w:color w:val="000000"/>
        </w:rPr>
        <w:t xml:space="preserve">In this study, biomass accumulation values for fish species were calculated as the biomass in one year </w:t>
      </w:r>
      <w:del w:id="143" w:author="Edson Vieira Filho" w:date="2020-04-21T16:03:00Z">
        <w:r w:rsidDel="00526BF7">
          <w:rPr>
            <w:rFonts w:ascii="Times New Roman" w:hAnsi="Times New Roman" w:cs="Times New Roman"/>
            <w:color w:val="000000"/>
          </w:rPr>
          <w:delText xml:space="preserve">less </w:delText>
        </w:r>
      </w:del>
      <w:ins w:id="144" w:author="Edson Vieira Filho" w:date="2020-04-21T16:03:00Z">
        <w:r w:rsidR="00526BF7">
          <w:rPr>
            <w:rFonts w:ascii="Times New Roman" w:hAnsi="Times New Roman" w:cs="Times New Roman"/>
            <w:color w:val="000000"/>
          </w:rPr>
          <w:t xml:space="preserve">minus </w:t>
        </w:r>
      </w:ins>
      <w:r>
        <w:rPr>
          <w:rFonts w:ascii="Times New Roman" w:hAnsi="Times New Roman" w:cs="Times New Roman"/>
          <w:color w:val="000000"/>
        </w:rPr>
        <w:t xml:space="preserve">previous biomass </w:t>
      </w:r>
      <w:del w:id="145" w:author="Edson Vieira Filho" w:date="2020-04-21T16:04:00Z">
        <w:r w:rsidDel="00526BF7">
          <w:rPr>
            <w:rFonts w:ascii="Times New Roman" w:hAnsi="Times New Roman" w:cs="Times New Roman"/>
            <w:color w:val="000000"/>
          </w:rPr>
          <w:delText xml:space="preserve">year </w:delText>
        </w:r>
      </w:del>
      <w:r>
        <w:rPr>
          <w:rFonts w:ascii="Times New Roman" w:hAnsi="Times New Roman" w:cs="Times New Roman"/>
          <w:color w:val="000000"/>
        </w:rPr>
        <w:t xml:space="preserve">averaged over six years (2012-2018). </w:t>
      </w:r>
      <w:commentRangeEnd w:id="142"/>
      <w:r w:rsidR="00526BF7">
        <w:rPr>
          <w:rStyle w:val="Refdecomentrio"/>
          <w:rFonts w:cs="Mangal"/>
        </w:rPr>
        <w:commentReference w:id="142"/>
      </w:r>
      <w:r>
        <w:rPr>
          <w:rFonts w:ascii="Times New Roman" w:hAnsi="Times New Roman" w:cs="Times New Roman"/>
          <w:color w:val="000000"/>
        </w:rPr>
        <w:t xml:space="preserve">The values of biomass accumulation are given in Table S3, Supplementary materials_1. </w:t>
      </w:r>
    </w:p>
    <w:p w14:paraId="7486B835" w14:textId="77777777" w:rsidR="00622106" w:rsidRDefault="00622106">
      <w:pPr>
        <w:rPr>
          <w:rFonts w:ascii="Times New Roman" w:hAnsi="Times New Roman" w:cs="Times New Roman"/>
          <w:color w:val="FF4000"/>
        </w:rPr>
      </w:pPr>
    </w:p>
    <w:p w14:paraId="6F55B9F2" w14:textId="77777777" w:rsidR="00622106" w:rsidRDefault="00CB5611">
      <w:pPr>
        <w:pStyle w:val="Corpodetexto"/>
        <w:widowControl w:val="0"/>
        <w:tabs>
          <w:tab w:val="left" w:pos="0"/>
          <w:tab w:val="left" w:pos="220"/>
        </w:tabs>
        <w:spacing w:after="240" w:line="360" w:lineRule="auto"/>
        <w:rPr>
          <w:rFonts w:ascii="Times New Roman" w:hAnsi="Times New Roman"/>
        </w:rPr>
      </w:pPr>
      <w:r>
        <w:rPr>
          <w:rFonts w:ascii="Times New Roman" w:hAnsi="Times New Roman" w:cs="Times New Roman"/>
          <w:b/>
          <w:bCs/>
          <w:color w:val="000000"/>
        </w:rPr>
        <w:t xml:space="preserve">Development of temporal simulations using </w:t>
      </w:r>
      <w:proofErr w:type="spellStart"/>
      <w:r>
        <w:rPr>
          <w:rFonts w:ascii="Times New Roman" w:hAnsi="Times New Roman" w:cs="Times New Roman"/>
          <w:b/>
          <w:bCs/>
          <w:color w:val="000000"/>
        </w:rPr>
        <w:t>Ecosim</w:t>
      </w:r>
      <w:proofErr w:type="spellEnd"/>
      <w:r>
        <w:rPr>
          <w:rFonts w:ascii="Times New Roman" w:hAnsi="Times New Roman" w:cs="Times New Roman"/>
          <w:b/>
          <w:bCs/>
          <w:color w:val="000000"/>
          <w:sz w:val="16"/>
        </w:rPr>
        <w:t xml:space="preserve"> </w:t>
      </w:r>
      <w:r>
        <w:rPr>
          <w:rFonts w:ascii="Times New Roman" w:hAnsi="Times New Roman" w:cs="Times New Roman"/>
          <w:b/>
          <w:bCs/>
          <w:color w:val="000000"/>
        </w:rPr>
        <w:t>module</w:t>
      </w:r>
    </w:p>
    <w:p w14:paraId="46CB59F2" w14:textId="77777777" w:rsidR="00622106" w:rsidRDefault="00CB5611">
      <w:pPr>
        <w:spacing w:line="360" w:lineRule="auto"/>
        <w:jc w:val="both"/>
        <w:rPr>
          <w:rFonts w:ascii="Times New Roman" w:hAnsi="Times New Roman"/>
        </w:rPr>
      </w:pPr>
      <w:r>
        <w:rPr>
          <w:rFonts w:ascii="Times New Roman" w:hAnsi="Times New Roman" w:cs="Times New Roman"/>
          <w:color w:val="000000"/>
        </w:rPr>
        <w:t xml:space="preserve">In this study, </w:t>
      </w:r>
      <w:proofErr w:type="spellStart"/>
      <w:r>
        <w:rPr>
          <w:rFonts w:ascii="Times New Roman" w:hAnsi="Times New Roman" w:cs="Times New Roman"/>
          <w:color w:val="000000"/>
        </w:rPr>
        <w:t>Ecosim</w:t>
      </w:r>
      <w:proofErr w:type="spellEnd"/>
      <w:r>
        <w:rPr>
          <w:rFonts w:ascii="Times New Roman" w:hAnsi="Times New Roman" w:cs="Times New Roman"/>
          <w:color w:val="000000"/>
        </w:rPr>
        <w:t xml:space="preserve"> module was used to create time dynamic simulations, as initially represented by the mass-balanced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 for 2012 year, in response to fish time series data (2012-2018) and ocean warming scenarios (2018-2100). The basics of </w:t>
      </w:r>
      <w:proofErr w:type="spellStart"/>
      <w:r>
        <w:rPr>
          <w:rFonts w:ascii="Times New Roman" w:hAnsi="Times New Roman" w:cs="Times New Roman"/>
          <w:color w:val="000000"/>
        </w:rPr>
        <w:t>Ecosim</w:t>
      </w:r>
      <w:proofErr w:type="spellEnd"/>
      <w:r>
        <w:rPr>
          <w:rFonts w:ascii="Times New Roman" w:hAnsi="Times New Roman" w:cs="Times New Roman"/>
          <w:color w:val="000000"/>
        </w:rPr>
        <w:t xml:space="preserve"> are described in detail by Walters et al. (1997, 2000), and will only be given a cursory treatment here, omitting details that have been previously published. In overview, </w:t>
      </w:r>
      <w:proofErr w:type="spellStart"/>
      <w:r>
        <w:rPr>
          <w:rFonts w:ascii="Times New Roman" w:hAnsi="Times New Roman" w:cs="Times New Roman"/>
          <w:color w:val="000000"/>
        </w:rPr>
        <w:t>Ecosim</w:t>
      </w:r>
      <w:proofErr w:type="spellEnd"/>
      <w:r>
        <w:rPr>
          <w:rFonts w:ascii="Times New Roman" w:hAnsi="Times New Roman" w:cs="Times New Roman"/>
          <w:color w:val="000000"/>
        </w:rPr>
        <w:t xml:space="preserve"> consists of biomass dynamics expressed through a series of coupled differential equations. The equations are derived from the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master Eq. (1), and take the form (3):</w:t>
      </w:r>
    </w:p>
    <w:p w14:paraId="02467B73" w14:textId="77777777" w:rsidR="00622106" w:rsidRDefault="00622106">
      <w:pPr>
        <w:rPr>
          <w:rFonts w:cs="Times New Roman" w:hint="eastAsia"/>
          <w:color w:val="000000"/>
        </w:rPr>
      </w:pPr>
    </w:p>
    <w:p w14:paraId="64FA98C8" w14:textId="77777777" w:rsidR="00622106" w:rsidRDefault="00CB5611">
      <w:pPr>
        <w:widowControl w:val="0"/>
        <w:tabs>
          <w:tab w:val="left" w:pos="0"/>
          <w:tab w:val="left" w:pos="220"/>
        </w:tabs>
        <w:spacing w:after="240"/>
        <w:jc w:val="center"/>
        <w:rPr>
          <w:rFonts w:ascii="Times New Roman" w:hAnsi="Times New Roman"/>
        </w:rPr>
      </w:pPr>
      <w:r>
        <w:rPr>
          <w:rFonts w:ascii="Times New Roman" w:hAnsi="Times New Roman" w:cs="Times New Roman"/>
          <w:color w:val="000000"/>
        </w:rPr>
        <w:tab/>
      </w:r>
      <w:r>
        <w:rPr>
          <w:rFonts w:ascii="Times New Roman" w:hAnsi="Times New Roman" w:cs="Times New Roman"/>
          <w:color w:val="000000"/>
        </w:rPr>
        <w:tab/>
      </w:r>
    </w:p>
    <w:tbl>
      <w:tblPr>
        <w:tblW w:w="9638" w:type="dxa"/>
        <w:tblCellMar>
          <w:left w:w="0" w:type="dxa"/>
          <w:right w:w="0" w:type="dxa"/>
        </w:tblCellMar>
        <w:tblLook w:val="04A0" w:firstRow="1" w:lastRow="0" w:firstColumn="1" w:lastColumn="0" w:noHBand="0" w:noVBand="1"/>
      </w:tblPr>
      <w:tblGrid>
        <w:gridCol w:w="8734"/>
        <w:gridCol w:w="904"/>
      </w:tblGrid>
      <w:tr w:rsidR="00622106" w14:paraId="28F7B471" w14:textId="77777777">
        <w:tc>
          <w:tcPr>
            <w:tcW w:w="8734" w:type="dxa"/>
            <w:shd w:val="clear" w:color="auto" w:fill="auto"/>
          </w:tcPr>
          <w:p w14:paraId="7CC41EBA" w14:textId="77777777" w:rsidR="00622106" w:rsidRDefault="00CB5611">
            <w:pPr>
              <w:pStyle w:val="TableContents"/>
              <w:jc w:val="center"/>
              <w:rPr>
                <w:rFonts w:ascii="Times New Roman" w:hAnsi="Times New Roman"/>
              </w:rPr>
            </w:pPr>
            <m:oMathPara>
              <m:oMath>
                <m:f>
                  <m:fPr>
                    <m:ctrlPr>
                      <w:rPr>
                        <w:rFonts w:ascii="Cambria Math" w:hAnsi="Cambria Math"/>
                      </w:rPr>
                    </m:ctrlPr>
                  </m:fPr>
                  <m:num>
                    <m:sSub>
                      <m:sSubPr>
                        <m:ctrlPr>
                          <w:rPr>
                            <w:rFonts w:ascii="Cambria Math" w:hAnsi="Cambria Math"/>
                          </w:rPr>
                        </m:ctrlPr>
                      </m:sSubPr>
                      <m:e>
                        <m:r>
                          <w:rPr>
                            <w:rFonts w:ascii="Cambria Math" w:hAnsi="Cambria Math"/>
                          </w:rPr>
                          <m:t>dB</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Q</m:t>
                        </m:r>
                      </m:e>
                      <m:sub>
                        <m:r>
                          <w:rPr>
                            <w:rFonts w:ascii="Cambria Math" w:hAnsi="Cambria Math"/>
                          </w:rPr>
                          <m:t>ji</m:t>
                        </m:r>
                      </m:sub>
                    </m:sSub>
                  </m:e>
                </m:nary>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Q</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904" w:type="dxa"/>
            <w:shd w:val="clear" w:color="auto" w:fill="auto"/>
          </w:tcPr>
          <w:p w14:paraId="0ADBAFE6" w14:textId="77777777" w:rsidR="00622106" w:rsidRDefault="00CB5611">
            <w:pPr>
              <w:pStyle w:val="TableContents"/>
              <w:rPr>
                <w:rFonts w:ascii="Times New Roman" w:hAnsi="Times New Roman"/>
                <w:color w:val="000000"/>
              </w:rPr>
            </w:pPr>
            <w:r>
              <w:rPr>
                <w:rFonts w:ascii="Times New Roman" w:hAnsi="Times New Roman"/>
                <w:color w:val="000000"/>
              </w:rPr>
              <w:t>(3)</w:t>
            </w:r>
          </w:p>
        </w:tc>
      </w:tr>
    </w:tbl>
    <w:p w14:paraId="41D21B22" w14:textId="77777777" w:rsidR="00622106" w:rsidRDefault="00622106">
      <w:pPr>
        <w:widowControl w:val="0"/>
        <w:tabs>
          <w:tab w:val="left" w:pos="0"/>
          <w:tab w:val="left" w:pos="220"/>
        </w:tabs>
        <w:spacing w:after="240"/>
        <w:jc w:val="center"/>
        <w:rPr>
          <w:rFonts w:cs="Times New Roman" w:hint="eastAsia"/>
          <w:color w:val="000000"/>
        </w:rPr>
      </w:pPr>
    </w:p>
    <w:p w14:paraId="3467B727" w14:textId="005E01C4" w:rsidR="00622106" w:rsidRDefault="00CB5611">
      <w:pPr>
        <w:spacing w:line="360" w:lineRule="auto"/>
        <w:jc w:val="both"/>
        <w:rPr>
          <w:rFonts w:ascii="Times New Roman" w:hAnsi="Times New Roman"/>
        </w:rPr>
      </w:pPr>
      <w:r>
        <w:rPr>
          <w:rFonts w:ascii="Times New Roman" w:hAnsi="Times New Roman" w:cs="Times New Roman"/>
          <w:color w:val="000000"/>
        </w:rPr>
        <w:t xml:space="preserve">where </w:t>
      </w:r>
      <w:proofErr w:type="spellStart"/>
      <w:r>
        <w:rPr>
          <w:rFonts w:ascii="Times New Roman" w:hAnsi="Times New Roman" w:cs="Times New Roman"/>
          <w:i/>
          <w:color w:val="000000"/>
        </w:rPr>
        <w:t>d</w:t>
      </w:r>
      <w:r>
        <w:rPr>
          <w:rFonts w:ascii="Times New Roman" w:hAnsi="Times New Roman" w:cs="Times New Roman"/>
          <w:color w:val="000000"/>
        </w:rPr>
        <w:t>B</w:t>
      </w:r>
      <w:r>
        <w:rPr>
          <w:rFonts w:ascii="Times New Roman" w:hAnsi="Times New Roman" w:cs="Times New Roman"/>
          <w:color w:val="000000"/>
          <w:vertAlign w:val="subscript"/>
        </w:rPr>
        <w:t>i</w:t>
      </w:r>
      <w:proofErr w:type="spellEnd"/>
      <w:r>
        <w:rPr>
          <w:rFonts w:ascii="Times New Roman" w:hAnsi="Times New Roman" w:cs="Times New Roman"/>
          <w:color w:val="000000"/>
        </w:rPr>
        <w:t>/d</w:t>
      </w:r>
      <w:r>
        <w:rPr>
          <w:rFonts w:ascii="Times New Roman" w:hAnsi="Times New Roman" w:cs="Times New Roman"/>
          <w:i/>
          <w:color w:val="000000"/>
        </w:rPr>
        <w:t xml:space="preserve">t </w:t>
      </w:r>
      <w:r>
        <w:rPr>
          <w:rFonts w:ascii="Times New Roman" w:hAnsi="Times New Roman" w:cs="Times New Roman"/>
          <w:color w:val="000000"/>
        </w:rPr>
        <w:t>represents the growth rate during the time interval d</w:t>
      </w:r>
      <w:r>
        <w:rPr>
          <w:rFonts w:ascii="Times New Roman" w:hAnsi="Times New Roman" w:cs="Times New Roman"/>
          <w:i/>
          <w:color w:val="000000"/>
        </w:rPr>
        <w:t xml:space="preserve">t </w:t>
      </w:r>
      <w:r>
        <w:rPr>
          <w:rFonts w:ascii="Times New Roman" w:hAnsi="Times New Roman" w:cs="Times New Roman"/>
          <w:color w:val="000000"/>
        </w:rPr>
        <w:t xml:space="preserve">of group </w:t>
      </w:r>
      <w:proofErr w:type="spellStart"/>
      <w:r>
        <w:rPr>
          <w:rFonts w:ascii="Times New Roman" w:hAnsi="Times New Roman" w:cs="Times New Roman"/>
          <w:i/>
          <w:color w:val="000000"/>
        </w:rPr>
        <w:t>i</w:t>
      </w:r>
      <w:proofErr w:type="spellEnd"/>
      <w:r>
        <w:rPr>
          <w:rFonts w:ascii="Times New Roman" w:hAnsi="Times New Roman" w:cs="Times New Roman"/>
          <w:i/>
          <w:color w:val="000000"/>
        </w:rPr>
        <w:t xml:space="preserve"> </w:t>
      </w:r>
      <w:r>
        <w:rPr>
          <w:rFonts w:ascii="Times New Roman" w:hAnsi="Times New Roman" w:cs="Times New Roman"/>
          <w:color w:val="000000"/>
        </w:rPr>
        <w:t xml:space="preserve">in terms of its biomass, </w:t>
      </w:r>
      <w:r>
        <w:rPr>
          <w:rFonts w:ascii="Times New Roman" w:hAnsi="Times New Roman" w:cs="Times New Roman"/>
          <w:i/>
          <w:color w:val="000000"/>
        </w:rPr>
        <w:t>B</w:t>
      </w:r>
      <w:r>
        <w:rPr>
          <w:rFonts w:ascii="Times New Roman" w:hAnsi="Times New Roman" w:cs="Times New Roman"/>
          <w:color w:val="000000"/>
          <w:vertAlign w:val="subscript"/>
        </w:rPr>
        <w:t>i</w:t>
      </w:r>
      <w:r>
        <w:rPr>
          <w:rFonts w:ascii="Times New Roman" w:hAnsi="Times New Roman" w:cs="Times New Roman"/>
          <w:color w:val="000000"/>
          <w:sz w:val="20"/>
        </w:rPr>
        <w:t xml:space="preserve">,  </w:t>
      </w:r>
      <w:proofErr w:type="spellStart"/>
      <w:r>
        <w:rPr>
          <w:rFonts w:ascii="Times New Roman" w:hAnsi="Times New Roman" w:cs="Times New Roman"/>
          <w:i/>
          <w:color w:val="000000"/>
        </w:rPr>
        <w:t>g</w:t>
      </w:r>
      <w:r>
        <w:rPr>
          <w:rFonts w:ascii="Times New Roman" w:hAnsi="Times New Roman" w:cs="Times New Roman"/>
          <w:i/>
          <w:color w:val="000000"/>
          <w:vertAlign w:val="subscript"/>
        </w:rPr>
        <w:t>i</w:t>
      </w:r>
      <w:proofErr w:type="spellEnd"/>
      <w:r>
        <w:rPr>
          <w:rFonts w:ascii="Times New Roman" w:hAnsi="Times New Roman" w:cs="Times New Roman"/>
          <w:i/>
          <w:color w:val="000000"/>
        </w:rPr>
        <w:t xml:space="preserve"> </w:t>
      </w:r>
      <w:r>
        <w:rPr>
          <w:rFonts w:ascii="Times New Roman" w:hAnsi="Times New Roman" w:cs="Times New Roman"/>
          <w:color w:val="000000"/>
        </w:rPr>
        <w:t xml:space="preserve">is the net growth efficiency estimated using the ratio between P/B and Q/B, </w:t>
      </w:r>
      <w:proofErr w:type="spellStart"/>
      <w:r>
        <w:rPr>
          <w:rFonts w:ascii="Times New Roman" w:hAnsi="Times New Roman" w:cs="Times New Roman"/>
          <w:i/>
          <w:color w:val="000000"/>
        </w:rPr>
        <w:t>MO</w:t>
      </w:r>
      <w:r>
        <w:rPr>
          <w:rFonts w:ascii="Times New Roman" w:hAnsi="Times New Roman" w:cs="Times New Roman"/>
          <w:color w:val="000000"/>
          <w:vertAlign w:val="subscript"/>
        </w:rPr>
        <w:t>i</w:t>
      </w:r>
      <w:proofErr w:type="spellEnd"/>
      <w:r>
        <w:rPr>
          <w:rFonts w:ascii="Times New Roman" w:hAnsi="Times New Roman" w:cs="Times New Roman"/>
          <w:color w:val="000000"/>
        </w:rPr>
        <w:t xml:space="preserve"> is the non-predation (‘other’) natural mortality rate estimated from the </w:t>
      </w:r>
      <w:proofErr w:type="spellStart"/>
      <w:r>
        <w:rPr>
          <w:rFonts w:ascii="Times New Roman" w:hAnsi="Times New Roman" w:cs="Times New Roman"/>
          <w:color w:val="000000"/>
        </w:rPr>
        <w:t>ecotrophic</w:t>
      </w:r>
      <w:proofErr w:type="spellEnd"/>
      <w:r>
        <w:rPr>
          <w:rFonts w:ascii="Times New Roman" w:hAnsi="Times New Roman" w:cs="Times New Roman"/>
          <w:color w:val="000000"/>
        </w:rPr>
        <w:t xml:space="preserve"> efficiency, </w:t>
      </w:r>
      <w:proofErr w:type="spellStart"/>
      <w:r>
        <w:rPr>
          <w:rFonts w:ascii="Times New Roman" w:hAnsi="Times New Roman" w:cs="Times New Roman"/>
          <w:i/>
          <w:color w:val="000000"/>
        </w:rPr>
        <w:t>e</w:t>
      </w:r>
      <w:r>
        <w:rPr>
          <w:rFonts w:ascii="Times New Roman" w:hAnsi="Times New Roman" w:cs="Times New Roman"/>
          <w:color w:val="000000"/>
          <w:vertAlign w:val="subscript"/>
        </w:rPr>
        <w:t>i</w:t>
      </w:r>
      <w:proofErr w:type="spellEnd"/>
      <w:r>
        <w:rPr>
          <w:rFonts w:ascii="Times New Roman" w:hAnsi="Times New Roman" w:cs="Times New Roman"/>
          <w:color w:val="000000"/>
        </w:rPr>
        <w:t xml:space="preserve"> is emigration rate, I</w:t>
      </w:r>
      <w:r>
        <w:rPr>
          <w:rFonts w:ascii="Times New Roman" w:hAnsi="Times New Roman" w:cs="Times New Roman"/>
          <w:color w:val="000000"/>
          <w:vertAlign w:val="subscript"/>
        </w:rPr>
        <w:t>i</w:t>
      </w:r>
      <w:r>
        <w:rPr>
          <w:rFonts w:ascii="Times New Roman" w:hAnsi="Times New Roman" w:cs="Times New Roman"/>
          <w:color w:val="000000"/>
        </w:rPr>
        <w:t xml:space="preserve"> is immigration rate (assumed constant over time, and hence independent of events in the ecosystem </w:t>
      </w:r>
      <w:proofErr w:type="spellStart"/>
      <w:r>
        <w:rPr>
          <w:rFonts w:ascii="Times New Roman" w:hAnsi="Times New Roman" w:cs="Times New Roman"/>
          <w:color w:val="000000"/>
        </w:rPr>
        <w:t>modeled</w:t>
      </w:r>
      <w:proofErr w:type="spellEnd"/>
      <w:r>
        <w:rPr>
          <w:rFonts w:ascii="Times New Roman" w:hAnsi="Times New Roman" w:cs="Times New Roman"/>
          <w:color w:val="000000"/>
        </w:rPr>
        <w:t xml:space="preserve">). The two summations of the Eq. (3) estimate consumption rates, the first expressing the total consumption by group </w:t>
      </w:r>
      <w:proofErr w:type="spellStart"/>
      <w:r>
        <w:rPr>
          <w:rFonts w:ascii="Times New Roman" w:hAnsi="Times New Roman" w:cs="Times New Roman"/>
          <w:i/>
          <w:color w:val="000000"/>
        </w:rPr>
        <w:t>i</w:t>
      </w:r>
      <w:proofErr w:type="spellEnd"/>
      <w:r>
        <w:rPr>
          <w:rFonts w:ascii="Times New Roman" w:hAnsi="Times New Roman" w:cs="Times New Roman"/>
          <w:color w:val="000000"/>
        </w:rPr>
        <w:t xml:space="preserve">, and the second the predation by all predators on the same group </w:t>
      </w:r>
      <w:proofErr w:type="spellStart"/>
      <w:r>
        <w:rPr>
          <w:rFonts w:ascii="Times New Roman" w:hAnsi="Times New Roman" w:cs="Times New Roman"/>
          <w:i/>
          <w:color w:val="000000"/>
        </w:rPr>
        <w:t>i</w:t>
      </w:r>
      <w:proofErr w:type="spellEnd"/>
      <w:r>
        <w:rPr>
          <w:rFonts w:ascii="Times New Roman" w:hAnsi="Times New Roman" w:cs="Times New Roman"/>
          <w:color w:val="000000"/>
        </w:rPr>
        <w:t xml:space="preserve">. The consumption rates, </w:t>
      </w:r>
      <w:proofErr w:type="spellStart"/>
      <w:r>
        <w:rPr>
          <w:rFonts w:ascii="Times New Roman" w:hAnsi="Times New Roman" w:cs="Times New Roman"/>
          <w:color w:val="000000"/>
        </w:rPr>
        <w:t>Q</w:t>
      </w:r>
      <w:r>
        <w:rPr>
          <w:rFonts w:ascii="Times New Roman" w:hAnsi="Times New Roman" w:cs="Times New Roman"/>
          <w:i/>
          <w:color w:val="000000"/>
          <w:vertAlign w:val="subscript"/>
        </w:rPr>
        <w:t>ji</w:t>
      </w:r>
      <w:proofErr w:type="spellEnd"/>
      <w:r>
        <w:rPr>
          <w:rFonts w:ascii="Times New Roman" w:hAnsi="Times New Roman" w:cs="Times New Roman"/>
          <w:color w:val="000000"/>
        </w:rPr>
        <w:t>, are calculated based on the ‘foraging arena’ concept, where B</w:t>
      </w:r>
      <w:r>
        <w:rPr>
          <w:rFonts w:ascii="Times New Roman" w:hAnsi="Times New Roman" w:cs="Times New Roman"/>
          <w:color w:val="000000"/>
          <w:vertAlign w:val="subscript"/>
        </w:rPr>
        <w:t>i</w:t>
      </w:r>
      <w:r>
        <w:rPr>
          <w:rFonts w:ascii="Times New Roman" w:hAnsi="Times New Roman" w:cs="Times New Roman"/>
          <w:color w:val="000000"/>
        </w:rPr>
        <w:t xml:space="preserve">’s are divided into vulnerable and invulnerable components (Walters et al., 1997, </w:t>
      </w:r>
      <w:commentRangeStart w:id="146"/>
      <w:r>
        <w:rPr>
          <w:rFonts w:ascii="Times New Roman" w:hAnsi="Times New Roman" w:cs="Times New Roman"/>
          <w:color w:val="000000"/>
        </w:rPr>
        <w:t>Fig. 1</w:t>
      </w:r>
      <w:commentRangeEnd w:id="146"/>
      <w:r w:rsidR="00603431">
        <w:rPr>
          <w:rStyle w:val="Refdecomentrio"/>
          <w:rFonts w:cs="Mangal"/>
        </w:rPr>
        <w:commentReference w:id="146"/>
      </w:r>
      <w:r>
        <w:rPr>
          <w:rFonts w:ascii="Times New Roman" w:hAnsi="Times New Roman" w:cs="Times New Roman"/>
          <w:color w:val="000000"/>
        </w:rPr>
        <w:t>), and it is the transfer rate (</w:t>
      </w:r>
      <w:proofErr w:type="spellStart"/>
      <w:r>
        <w:rPr>
          <w:rFonts w:ascii="Times New Roman" w:hAnsi="Times New Roman" w:cs="Times New Roman"/>
          <w:color w:val="000000"/>
        </w:rPr>
        <w:t>v</w:t>
      </w:r>
      <w:r>
        <w:rPr>
          <w:rFonts w:ascii="Times New Roman" w:hAnsi="Times New Roman" w:cs="Times New Roman"/>
          <w:i/>
          <w:color w:val="000000"/>
          <w:vertAlign w:val="subscript"/>
        </w:rPr>
        <w:t>ij</w:t>
      </w:r>
      <w:proofErr w:type="spellEnd"/>
      <w:r>
        <w:rPr>
          <w:rFonts w:ascii="Times New Roman" w:hAnsi="Times New Roman" w:cs="Times New Roman"/>
          <w:color w:val="000000"/>
        </w:rPr>
        <w:t xml:space="preserve">) between these two components that determines if control is top-down (i.e., </w:t>
      </w:r>
      <w:proofErr w:type="spellStart"/>
      <w:r>
        <w:rPr>
          <w:rFonts w:ascii="Times New Roman" w:hAnsi="Times New Roman" w:cs="Times New Roman"/>
          <w:color w:val="000000"/>
        </w:rPr>
        <w:t>Lotka</w:t>
      </w:r>
      <w:proofErr w:type="spellEnd"/>
      <w:r>
        <w:rPr>
          <w:rFonts w:ascii="Times New Roman" w:hAnsi="Times New Roman" w:cs="Times New Roman"/>
          <w:color w:val="000000"/>
        </w:rPr>
        <w:t xml:space="preserve">-Volterra), bottom-up (i.e., donor-driven), or of an intermediate type. The set of differential equations is solved in </w:t>
      </w:r>
      <w:proofErr w:type="spellStart"/>
      <w:r>
        <w:rPr>
          <w:rFonts w:ascii="Times New Roman" w:hAnsi="Times New Roman" w:cs="Times New Roman"/>
          <w:color w:val="000000"/>
        </w:rPr>
        <w:t>Ecosim</w:t>
      </w:r>
      <w:proofErr w:type="spellEnd"/>
      <w:r>
        <w:rPr>
          <w:rFonts w:ascii="Times New Roman" w:hAnsi="Times New Roman" w:cs="Times New Roman"/>
          <w:color w:val="000000"/>
        </w:rPr>
        <w:t xml:space="preserve"> using an Adams-</w:t>
      </w:r>
      <w:proofErr w:type="spellStart"/>
      <w:r>
        <w:rPr>
          <w:rFonts w:ascii="Times New Roman" w:hAnsi="Times New Roman" w:cs="Times New Roman"/>
          <w:color w:val="000000"/>
        </w:rPr>
        <w:t>Basforth</w:t>
      </w:r>
      <w:proofErr w:type="spellEnd"/>
      <w:r>
        <w:rPr>
          <w:rFonts w:ascii="Times New Roman" w:hAnsi="Times New Roman" w:cs="Times New Roman"/>
          <w:color w:val="000000"/>
        </w:rPr>
        <w:t xml:space="preserve"> integration routine (Butcher 2000). For each predator-prey interaction, consumption rates were calculated as (4): </w:t>
      </w:r>
    </w:p>
    <w:tbl>
      <w:tblPr>
        <w:tblW w:w="9638" w:type="dxa"/>
        <w:tblCellMar>
          <w:left w:w="0" w:type="dxa"/>
          <w:right w:w="0" w:type="dxa"/>
        </w:tblCellMar>
        <w:tblLook w:val="04A0" w:firstRow="1" w:lastRow="0" w:firstColumn="1" w:lastColumn="0" w:noHBand="0" w:noVBand="1"/>
      </w:tblPr>
      <w:tblGrid>
        <w:gridCol w:w="8734"/>
        <w:gridCol w:w="904"/>
      </w:tblGrid>
      <w:tr w:rsidR="00622106" w14:paraId="38934E63" w14:textId="77777777">
        <w:tc>
          <w:tcPr>
            <w:tcW w:w="8734" w:type="dxa"/>
            <w:shd w:val="clear" w:color="auto" w:fill="auto"/>
          </w:tcPr>
          <w:p w14:paraId="09EA17CE" w14:textId="77777777" w:rsidR="00622106" w:rsidRDefault="00CB5611">
            <w:pPr>
              <w:pStyle w:val="TableContents"/>
              <w:jc w:val="center"/>
              <w:rPr>
                <w:rFonts w:ascii="Times New Roman" w:hAnsi="Times New Roman"/>
              </w:rPr>
            </w:pPr>
            <m:oMathPara>
              <m:oMath>
                <m:sSub>
                  <m:sSubPr>
                    <m:ctrlPr>
                      <w:rPr>
                        <w:rFonts w:ascii="Cambria Math" w:hAnsi="Cambria Math"/>
                      </w:rPr>
                    </m:ctrlPr>
                  </m:sSubPr>
                  <m:e>
                    <m:r>
                      <w:rPr>
                        <w:rFonts w:ascii="Cambria Math" w:hAnsi="Cambria Math"/>
                      </w:rPr>
                      <m:t>Q</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num>
                  <m:den>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e>
                    </m:d>
                  </m:den>
                </m:f>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Env</m:t>
                        </m:r>
                      </m:e>
                      <m:sub>
                        <m:r>
                          <w:rPr>
                            <w:rFonts w:ascii="Cambria Math" w:hAnsi="Cambria Math"/>
                          </w:rPr>
                          <m:t>function</m:t>
                        </m:r>
                      </m:sub>
                    </m:sSub>
                    <m:r>
                      <w:rPr>
                        <w:rFonts w:ascii="Cambria Math" w:hAnsi="Cambria Math"/>
                      </w:rPr>
                      <m:t>,t</m:t>
                    </m:r>
                  </m:e>
                </m:d>
              </m:oMath>
            </m:oMathPara>
          </w:p>
        </w:tc>
        <w:tc>
          <w:tcPr>
            <w:tcW w:w="904" w:type="dxa"/>
            <w:shd w:val="clear" w:color="auto" w:fill="auto"/>
          </w:tcPr>
          <w:p w14:paraId="749FFBFF" w14:textId="77777777" w:rsidR="00622106" w:rsidRDefault="00CB5611">
            <w:pPr>
              <w:pStyle w:val="TableContents"/>
              <w:rPr>
                <w:rFonts w:ascii="Times New Roman" w:hAnsi="Times New Roman"/>
                <w:color w:val="000000"/>
              </w:rPr>
            </w:pPr>
            <w:r>
              <w:rPr>
                <w:rFonts w:ascii="Times New Roman" w:hAnsi="Times New Roman"/>
                <w:color w:val="000000"/>
              </w:rPr>
              <w:t>(4)</w:t>
            </w:r>
          </w:p>
        </w:tc>
      </w:tr>
    </w:tbl>
    <w:p w14:paraId="06330369" w14:textId="77777777" w:rsidR="00622106" w:rsidRDefault="00622106">
      <w:pPr>
        <w:widowControl w:val="0"/>
        <w:tabs>
          <w:tab w:val="left" w:pos="0"/>
          <w:tab w:val="left" w:pos="220"/>
        </w:tabs>
        <w:spacing w:after="240"/>
        <w:jc w:val="center"/>
        <w:rPr>
          <w:rFonts w:ascii="Times New Roman" w:hAnsi="Times New Roman"/>
        </w:rPr>
      </w:pPr>
    </w:p>
    <w:p w14:paraId="6E1685A5" w14:textId="77777777" w:rsidR="00622106" w:rsidRDefault="00CB5611">
      <w:pPr>
        <w:widowControl w:val="0"/>
        <w:tabs>
          <w:tab w:val="left" w:pos="0"/>
          <w:tab w:val="left" w:pos="220"/>
        </w:tabs>
        <w:spacing w:after="240" w:line="360" w:lineRule="auto"/>
        <w:jc w:val="both"/>
        <w:rPr>
          <w:rFonts w:ascii="Times New Roman" w:hAnsi="Times New Roman"/>
        </w:rPr>
      </w:pPr>
      <w:r>
        <w:rPr>
          <w:rFonts w:ascii="Times New Roman" w:hAnsi="Times New Roman" w:cs="Times New Roman"/>
          <w:color w:val="000000"/>
        </w:rPr>
        <w:t xml:space="preserve">where </w:t>
      </w:r>
      <w:proofErr w:type="spellStart"/>
      <w:r>
        <w:rPr>
          <w:rFonts w:ascii="Times New Roman" w:hAnsi="Times New Roman" w:cs="Times New Roman"/>
          <w:color w:val="000000"/>
        </w:rPr>
        <w:t>a</w:t>
      </w:r>
      <w:r>
        <w:rPr>
          <w:rFonts w:ascii="Times New Roman" w:hAnsi="Times New Roman" w:cs="Times New Roman"/>
          <w:color w:val="000000"/>
          <w:vertAlign w:val="subscript"/>
        </w:rPr>
        <w:t>ij</w:t>
      </w:r>
      <w:proofErr w:type="spellEnd"/>
      <w:r>
        <w:rPr>
          <w:rFonts w:ascii="Times New Roman" w:hAnsi="Times New Roman" w:cs="Times New Roman"/>
          <w:color w:val="000000"/>
        </w:rPr>
        <w:t xml:space="preserve"> is the rate of effective search for prey (</w:t>
      </w:r>
      <w:proofErr w:type="spellStart"/>
      <w:r>
        <w:rPr>
          <w:rFonts w:ascii="Times New Roman" w:hAnsi="Times New Roman" w:cs="Times New Roman"/>
          <w:i/>
          <w:color w:val="000000"/>
        </w:rPr>
        <w:t>i</w:t>
      </w:r>
      <w:proofErr w:type="spellEnd"/>
      <w:r>
        <w:rPr>
          <w:rFonts w:ascii="Times New Roman" w:hAnsi="Times New Roman" w:cs="Times New Roman"/>
          <w:color w:val="000000"/>
        </w:rPr>
        <w:t>) by predator (</w:t>
      </w:r>
      <w:r>
        <w:rPr>
          <w:rFonts w:ascii="Times New Roman" w:hAnsi="Times New Roman" w:cs="Times New Roman"/>
          <w:i/>
          <w:color w:val="000000"/>
        </w:rPr>
        <w:t>j</w:t>
      </w:r>
      <w:r>
        <w:rPr>
          <w:rFonts w:ascii="Times New Roman" w:hAnsi="Times New Roman" w:cs="Times New Roman"/>
          <w:color w:val="000000"/>
        </w:rPr>
        <w:t xml:space="preserve">), </w:t>
      </w:r>
      <w:proofErr w:type="spellStart"/>
      <w:r>
        <w:rPr>
          <w:rFonts w:ascii="Times New Roman" w:hAnsi="Times New Roman" w:cs="Times New Roman"/>
          <w:color w:val="000000"/>
        </w:rPr>
        <w:t>v</w:t>
      </w:r>
      <w:r>
        <w:rPr>
          <w:rFonts w:ascii="Times New Roman" w:hAnsi="Times New Roman" w:cs="Times New Roman"/>
          <w:color w:val="000000"/>
          <w:vertAlign w:val="subscript"/>
        </w:rPr>
        <w:t>ij</w:t>
      </w:r>
      <w:proofErr w:type="spellEnd"/>
      <w:r>
        <w:rPr>
          <w:rFonts w:ascii="Times New Roman" w:hAnsi="Times New Roman" w:cs="Times New Roman"/>
          <w:color w:val="000000"/>
          <w:vertAlign w:val="subscript"/>
        </w:rPr>
        <w:t xml:space="preserve"> </w:t>
      </w:r>
      <w:r>
        <w:rPr>
          <w:rFonts w:ascii="Times New Roman" w:hAnsi="Times New Roman" w:cs="Times New Roman"/>
          <w:color w:val="000000"/>
        </w:rPr>
        <w:t xml:space="preserve">is the vulnerability parameter, </w:t>
      </w:r>
      <w:proofErr w:type="spellStart"/>
      <w:r>
        <w:rPr>
          <w:rFonts w:ascii="Times New Roman" w:hAnsi="Times New Roman" w:cs="Times New Roman"/>
          <w:color w:val="000000"/>
        </w:rPr>
        <w:t>T</w:t>
      </w:r>
      <w:r>
        <w:rPr>
          <w:rFonts w:ascii="Times New Roman" w:hAnsi="Times New Roman" w:cs="Times New Roman"/>
          <w:color w:val="000000"/>
          <w:vertAlign w:val="subscript"/>
        </w:rPr>
        <w:t>i</w:t>
      </w:r>
      <w:proofErr w:type="spellEnd"/>
      <w:r>
        <w:rPr>
          <w:rFonts w:ascii="Times New Roman" w:hAnsi="Times New Roman" w:cs="Times New Roman"/>
          <w:color w:val="000000"/>
        </w:rPr>
        <w:t xml:space="preserve"> represents prey relative feeding time, </w:t>
      </w:r>
      <w:proofErr w:type="spellStart"/>
      <w:r>
        <w:rPr>
          <w:rFonts w:ascii="Times New Roman" w:hAnsi="Times New Roman" w:cs="Times New Roman"/>
          <w:color w:val="000000"/>
        </w:rPr>
        <w:t>T</w:t>
      </w:r>
      <w:r>
        <w:rPr>
          <w:rFonts w:ascii="Times New Roman" w:hAnsi="Times New Roman" w:cs="Times New Roman"/>
          <w:color w:val="000000"/>
          <w:vertAlign w:val="subscript"/>
        </w:rPr>
        <w:t>j</w:t>
      </w:r>
      <w:proofErr w:type="spellEnd"/>
      <w:r>
        <w:rPr>
          <w:rFonts w:ascii="Times New Roman" w:hAnsi="Times New Roman" w:cs="Times New Roman"/>
          <w:color w:val="000000"/>
        </w:rPr>
        <w:t xml:space="preserve"> is the predator relative feeding time, B</w:t>
      </w:r>
      <w:r>
        <w:rPr>
          <w:rFonts w:ascii="Times New Roman" w:hAnsi="Times New Roman" w:cs="Times New Roman"/>
          <w:color w:val="000000"/>
          <w:vertAlign w:val="subscript"/>
        </w:rPr>
        <w:t>i</w:t>
      </w:r>
      <w:r>
        <w:rPr>
          <w:rFonts w:ascii="Times New Roman" w:hAnsi="Times New Roman" w:cs="Times New Roman"/>
          <w:color w:val="000000"/>
        </w:rPr>
        <w:t xml:space="preserve"> is prey biomass, </w:t>
      </w:r>
      <w:proofErr w:type="spellStart"/>
      <w:r>
        <w:rPr>
          <w:rFonts w:ascii="Times New Roman" w:hAnsi="Times New Roman" w:cs="Times New Roman"/>
          <w:color w:val="000000"/>
        </w:rPr>
        <w:t>P</w:t>
      </w:r>
      <w:r>
        <w:rPr>
          <w:rFonts w:ascii="Times New Roman" w:hAnsi="Times New Roman" w:cs="Times New Roman"/>
          <w:color w:val="000000"/>
          <w:vertAlign w:val="subscript"/>
        </w:rPr>
        <w:t>j</w:t>
      </w:r>
      <w:proofErr w:type="spellEnd"/>
      <w:r>
        <w:rPr>
          <w:rFonts w:ascii="Times New Roman" w:hAnsi="Times New Roman" w:cs="Times New Roman"/>
          <w:color w:val="000000"/>
        </w:rPr>
        <w:t xml:space="preserve"> is the predator biomass, </w:t>
      </w:r>
      <w:proofErr w:type="spellStart"/>
      <w:r>
        <w:rPr>
          <w:rFonts w:ascii="Times New Roman" w:hAnsi="Times New Roman" w:cs="Times New Roman"/>
          <w:color w:val="000000"/>
        </w:rPr>
        <w:t>M</w:t>
      </w:r>
      <w:r>
        <w:rPr>
          <w:rFonts w:ascii="Times New Roman" w:hAnsi="Times New Roman" w:cs="Times New Roman"/>
          <w:color w:val="000000"/>
          <w:vertAlign w:val="subscript"/>
        </w:rPr>
        <w:t>ij</w:t>
      </w:r>
      <w:proofErr w:type="spellEnd"/>
      <w:r>
        <w:rPr>
          <w:rFonts w:ascii="Times New Roman" w:hAnsi="Times New Roman" w:cs="Times New Roman"/>
          <w:color w:val="000000"/>
        </w:rPr>
        <w:t xml:space="preserve"> is the mediation forcing effects, and </w:t>
      </w:r>
      <w:proofErr w:type="spellStart"/>
      <w:r>
        <w:rPr>
          <w:rFonts w:ascii="Times New Roman" w:hAnsi="Times New Roman" w:cs="Times New Roman"/>
          <w:color w:val="000000"/>
        </w:rPr>
        <w:t>D</w:t>
      </w:r>
      <w:r>
        <w:rPr>
          <w:rFonts w:ascii="Times New Roman" w:hAnsi="Times New Roman" w:cs="Times New Roman"/>
          <w:color w:val="000000"/>
          <w:vertAlign w:val="subscript"/>
        </w:rPr>
        <w:t>j</w:t>
      </w:r>
      <w:proofErr w:type="spellEnd"/>
      <w:r>
        <w:rPr>
          <w:rFonts w:ascii="Times New Roman" w:hAnsi="Times New Roman" w:cs="Times New Roman"/>
          <w:color w:val="000000"/>
        </w:rPr>
        <w:t xml:space="preserve"> represents effects of handing time as a limit to consumption rate. Environmental response functions (</w:t>
      </w:r>
      <w:proofErr w:type="spellStart"/>
      <w:r>
        <w:rPr>
          <w:rFonts w:ascii="Times New Roman" w:hAnsi="Times New Roman" w:cs="Times New Roman"/>
          <w:i/>
          <w:color w:val="000000"/>
        </w:rPr>
        <w:t>Env</w:t>
      </w:r>
      <w:r>
        <w:rPr>
          <w:rFonts w:ascii="Times New Roman" w:hAnsi="Times New Roman" w:cs="Times New Roman"/>
          <w:i/>
          <w:color w:val="000000"/>
          <w:vertAlign w:val="subscript"/>
        </w:rPr>
        <w:t>function</w:t>
      </w:r>
      <w:proofErr w:type="spellEnd"/>
      <w:r>
        <w:rPr>
          <w:rFonts w:ascii="Times New Roman" w:hAnsi="Times New Roman" w:cs="Times New Roman"/>
          <w:i/>
          <w:color w:val="000000"/>
        </w:rPr>
        <w:t>, t</w:t>
      </w:r>
      <w:r>
        <w:rPr>
          <w:rFonts w:ascii="Times New Roman" w:hAnsi="Times New Roman" w:cs="Times New Roman"/>
          <w:color w:val="000000"/>
        </w:rPr>
        <w:t xml:space="preserve">), which represent the tolerance relationship of a species to an environmental parameter (here defined with a minimum and maximum levels and the 5th and 90th percentiles), can be used to account for environmental drivers that change overtime, such as temperature. It has to be noted that non-living compartments (detritus) are set to be flow-based so their dynamic is almost insensitive to their initial biomass. </w:t>
      </w:r>
    </w:p>
    <w:p w14:paraId="7111F51D" w14:textId="77777777" w:rsidR="00622106" w:rsidRDefault="00CB5611">
      <w:pPr>
        <w:rPr>
          <w:rFonts w:ascii="Times New Roman" w:hAnsi="Times New Roman"/>
        </w:rPr>
      </w:pPr>
      <w:r>
        <w:rPr>
          <w:rFonts w:ascii="Times New Roman" w:hAnsi="Times New Roman"/>
          <w:b/>
          <w:bCs/>
        </w:rPr>
        <w:t>Model fitting</w:t>
      </w:r>
      <w:r>
        <w:rPr>
          <w:rFonts w:ascii="Times New Roman" w:hAnsi="Times New Roman"/>
        </w:rPr>
        <w:t xml:space="preserve"> </w:t>
      </w:r>
    </w:p>
    <w:p w14:paraId="58F54235" w14:textId="77777777" w:rsidR="00622106" w:rsidRDefault="00CB5611">
      <w:pPr>
        <w:pStyle w:val="Corpodetexto"/>
        <w:widowControl w:val="0"/>
        <w:tabs>
          <w:tab w:val="left" w:pos="0"/>
          <w:tab w:val="left" w:pos="220"/>
        </w:tabs>
        <w:spacing w:after="240" w:line="360" w:lineRule="auto"/>
        <w:jc w:val="both"/>
        <w:rPr>
          <w:rFonts w:ascii="Times New Roman" w:hAnsi="Times New Roman"/>
        </w:rPr>
      </w:pPr>
      <w:r>
        <w:rPr>
          <w:rFonts w:ascii="Times New Roman" w:hAnsi="Times New Roman" w:cs="Times New Roman"/>
          <w:color w:val="000000"/>
        </w:rPr>
        <w:t xml:space="preserve">The </w:t>
      </w:r>
      <w:proofErr w:type="spellStart"/>
      <w:r>
        <w:rPr>
          <w:rFonts w:ascii="Times New Roman" w:hAnsi="Times New Roman" w:cs="Times New Roman"/>
          <w:color w:val="000000"/>
        </w:rPr>
        <w:t>Rocas</w:t>
      </w:r>
      <w:proofErr w:type="spellEnd"/>
      <w:r>
        <w:rPr>
          <w:rFonts w:ascii="Times New Roman" w:hAnsi="Times New Roman" w:cs="Times New Roman"/>
          <w:color w:val="000000"/>
        </w:rPr>
        <w:t xml:space="preserve"> Atoll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 for the reference year 2012 was fitted to the fish time series (14 species, period 2012-2018) by conducting vulnerability parameters searches for each predator/prey diet combination. Vulnerability parameters are estimated using an optimization search routine in </w:t>
      </w:r>
      <w:proofErr w:type="spellStart"/>
      <w:r>
        <w:rPr>
          <w:rFonts w:ascii="Times New Roman" w:hAnsi="Times New Roman" w:cs="Times New Roman"/>
          <w:color w:val="000000"/>
        </w:rPr>
        <w:t>Ecosim</w:t>
      </w:r>
      <w:proofErr w:type="spellEnd"/>
      <w:r>
        <w:rPr>
          <w:rFonts w:ascii="Times New Roman" w:hAnsi="Times New Roman" w:cs="Times New Roman"/>
          <w:color w:val="000000"/>
        </w:rPr>
        <w:t xml:space="preserve"> (i.e.</w:t>
      </w:r>
      <w:r>
        <w:rPr>
          <w:rFonts w:ascii="Times New Roman" w:hAnsi="Times New Roman" w:cs="Times New Roman"/>
          <w:i/>
          <w:iCs/>
          <w:color w:val="000000"/>
        </w:rPr>
        <w:t>,</w:t>
      </w:r>
      <w:r>
        <w:rPr>
          <w:rFonts w:ascii="Times New Roman" w:hAnsi="Times New Roman" w:cs="Times New Roman"/>
          <w:color w:val="000000"/>
        </w:rPr>
        <w:t xml:space="preserve"> stepwise method), which reduces the sum of squares difference between the predicted and observed data </w:t>
      </w:r>
      <w:bookmarkStart w:id="147" w:name="__UnoMark__49142_2234826371"/>
      <w:bookmarkStart w:id="148" w:name="__UnoMark__49902_2234826371"/>
      <w:bookmarkStart w:id="149" w:name="__UnoMark__50674_2234826371"/>
      <w:r>
        <w:rPr>
          <w:rFonts w:ascii="Times New Roman" w:hAnsi="Times New Roman" w:cs="Times New Roman"/>
          <w:color w:val="000000"/>
        </w:rPr>
        <w:t>(Scott et al. 2016)</w:t>
      </w:r>
      <w:bookmarkEnd w:id="147"/>
      <w:bookmarkEnd w:id="148"/>
      <w:bookmarkEnd w:id="149"/>
      <w:r>
        <w:rPr>
          <w:rFonts w:ascii="Times New Roman" w:hAnsi="Times New Roman" w:cs="Times New Roman"/>
          <w:color w:val="000000"/>
        </w:rPr>
        <w:t xml:space="preserve">. The best-fit model is found and determined by the minimum difference between model predictions to time-series observations using the weighted sum of squared differences (SS) and the Akaike Information Criterion (AIC) </w:t>
      </w:r>
      <w:bookmarkStart w:id="150" w:name="__UnoMark__49143_2234826371"/>
      <w:bookmarkStart w:id="151" w:name="__UnoMark__49903_2234826371"/>
      <w:bookmarkStart w:id="152" w:name="__UnoMark__50675_2234826371"/>
      <w:r>
        <w:rPr>
          <w:rFonts w:ascii="Times New Roman" w:hAnsi="Times New Roman" w:cs="Times New Roman"/>
          <w:color w:val="000000"/>
        </w:rPr>
        <w:t>(Akaike 1974)</w:t>
      </w:r>
      <w:bookmarkEnd w:id="150"/>
      <w:bookmarkEnd w:id="151"/>
      <w:bookmarkEnd w:id="152"/>
      <w:r>
        <w:rPr>
          <w:rFonts w:ascii="Times New Roman" w:hAnsi="Times New Roman" w:cs="Times New Roman"/>
          <w:color w:val="000000"/>
        </w:rPr>
        <w:t xml:space="preserve">, which penalizes for fitting too many parameters based on the number of time series available for estimating the SS. </w:t>
      </w:r>
      <w:r>
        <w:rPr>
          <w:rFonts w:ascii="Times New Roman" w:hAnsi="Times New Roman" w:cs="Times New Roman"/>
          <w:bCs/>
          <w:color w:val="000000"/>
        </w:rPr>
        <w:t xml:space="preserve">The best-fitted model (called </w:t>
      </w:r>
      <w:r>
        <w:rPr>
          <w:rFonts w:ascii="Times New Roman" w:hAnsi="Times New Roman" w:cs="Times New Roman"/>
          <w:bCs/>
          <w:i/>
          <w:iCs/>
          <w:color w:val="000000"/>
        </w:rPr>
        <w:t>status quo</w:t>
      </w:r>
      <w:r>
        <w:rPr>
          <w:rFonts w:ascii="Times New Roman" w:hAnsi="Times New Roman" w:cs="Times New Roman"/>
          <w:bCs/>
          <w:color w:val="000000"/>
        </w:rPr>
        <w:t xml:space="preserve">) was able to reproduce the historical trends as we showed in </w:t>
      </w:r>
      <w:r>
        <w:rPr>
          <w:rFonts w:ascii="Times New Roman" w:hAnsi="Times New Roman" w:cs="Times New Roman"/>
          <w:color w:val="000000"/>
        </w:rPr>
        <w:t>Supplementary materials_2, Table S1, and Fig. S1</w:t>
      </w:r>
      <w:r>
        <w:rPr>
          <w:rFonts w:ascii="Times New Roman" w:hAnsi="Times New Roman" w:cs="Times New Roman"/>
          <w:bCs/>
          <w:color w:val="000000"/>
        </w:rPr>
        <w:t>.</w:t>
      </w:r>
    </w:p>
    <w:p w14:paraId="53F9E204" w14:textId="77777777" w:rsidR="00622106" w:rsidRDefault="00CB5611">
      <w:pPr>
        <w:pStyle w:val="Corpodetexto"/>
        <w:widowControl w:val="0"/>
        <w:tabs>
          <w:tab w:val="left" w:pos="0"/>
          <w:tab w:val="left" w:pos="220"/>
        </w:tabs>
        <w:spacing w:after="240" w:line="360" w:lineRule="auto"/>
        <w:rPr>
          <w:rFonts w:ascii="Times New Roman" w:hAnsi="Times New Roman"/>
        </w:rPr>
      </w:pPr>
      <w:r>
        <w:rPr>
          <w:rFonts w:ascii="Times New Roman" w:hAnsi="Times New Roman" w:cs="Times New Roman"/>
          <w:b/>
          <w:bCs/>
          <w:color w:val="000000"/>
        </w:rPr>
        <w:t>Fish biomass dynamics projections under ocean warming scenarios</w:t>
      </w:r>
    </w:p>
    <w:p w14:paraId="34608979" w14:textId="77777777" w:rsidR="00622106" w:rsidRDefault="00CB5611">
      <w:pPr>
        <w:pStyle w:val="Corpodetexto"/>
        <w:widowControl w:val="0"/>
        <w:tabs>
          <w:tab w:val="left" w:pos="0"/>
          <w:tab w:val="left" w:pos="220"/>
        </w:tabs>
        <w:spacing w:after="240" w:line="360" w:lineRule="auto"/>
        <w:jc w:val="both"/>
        <w:rPr>
          <w:rFonts w:ascii="Times New Roman" w:hAnsi="Times New Roman"/>
        </w:rPr>
      </w:pPr>
      <w:r>
        <w:rPr>
          <w:rFonts w:ascii="Times New Roman" w:hAnsi="Times New Roman" w:cs="Times New Roman"/>
          <w:color w:val="000000"/>
        </w:rPr>
        <w:t xml:space="preserve">Future </w:t>
      </w:r>
      <w:r>
        <w:rPr>
          <w:rFonts w:ascii="Times New Roman" w:hAnsi="Times New Roman"/>
        </w:rPr>
        <w:t>sea surface temperature</w:t>
      </w:r>
      <w:r>
        <w:rPr>
          <w:rFonts w:ascii="Times New Roman" w:hAnsi="Times New Roman" w:cs="Times New Roman"/>
          <w:color w:val="000000"/>
        </w:rPr>
        <w:t xml:space="preserve"> projections were extracted from the Royal Netherlands Meteorological Institute Climate Explorer portal (http://climexp.knmi.nl) within the study area rectangle from the climate changing multi-model ensemble means (RCP2.6, RCP4.5 and RCP8.5 scenarios, Fig. S2, Supplementary Materials_2). Thirty-two model outputs, sourced from the Coupled Model </w:t>
      </w:r>
      <w:proofErr w:type="spellStart"/>
      <w:r>
        <w:rPr>
          <w:rFonts w:ascii="Times New Roman" w:hAnsi="Times New Roman" w:cs="Times New Roman"/>
          <w:color w:val="000000"/>
        </w:rPr>
        <w:t>Intercomparison</w:t>
      </w:r>
      <w:proofErr w:type="spellEnd"/>
      <w:r>
        <w:rPr>
          <w:rFonts w:ascii="Times New Roman" w:hAnsi="Times New Roman" w:cs="Times New Roman"/>
          <w:color w:val="000000"/>
        </w:rPr>
        <w:t xml:space="preserve"> Project phase 5 (CMIP5), were extracted for the study area with temperatures fluctuating around their mean.</w:t>
      </w:r>
    </w:p>
    <w:p w14:paraId="7686AE83" w14:textId="77777777" w:rsidR="00622106" w:rsidRDefault="00CB5611">
      <w:pPr>
        <w:pStyle w:val="Corpodetexto"/>
        <w:spacing w:line="360" w:lineRule="auto"/>
        <w:jc w:val="both"/>
        <w:rPr>
          <w:rFonts w:ascii="Times New Roman" w:hAnsi="Times New Roman"/>
        </w:rPr>
      </w:pPr>
      <w:r>
        <w:rPr>
          <w:rFonts w:ascii="Times New Roman" w:hAnsi="Times New Roman" w:cs="Times New Roman"/>
          <w:color w:val="000000"/>
        </w:rPr>
        <w:t xml:space="preserve">Optimal temperatures and tolerances were defined for each species using estimates for minimum and maximum preferable and survivable temperatures from </w:t>
      </w:r>
      <w:proofErr w:type="spellStart"/>
      <w:r>
        <w:rPr>
          <w:rFonts w:ascii="Times New Roman" w:hAnsi="Times New Roman" w:cs="Times New Roman"/>
          <w:color w:val="000000"/>
        </w:rPr>
        <w:t>AquaMaps</w:t>
      </w:r>
      <w:proofErr w:type="spellEnd"/>
      <w:r>
        <w:rPr>
          <w:rFonts w:ascii="Times New Roman" w:hAnsi="Times New Roman" w:cs="Times New Roman"/>
          <w:color w:val="000000"/>
        </w:rPr>
        <w:t xml:space="preserve"> </w:t>
      </w:r>
      <w:bookmarkStart w:id="153" w:name="__UnoMark__49161_2234826371"/>
      <w:bookmarkStart w:id="154" w:name="__UnoMark__49921_2234826371"/>
      <w:bookmarkStart w:id="155" w:name="__UnoMark__50693_2234826371"/>
      <w:r>
        <w:rPr>
          <w:rFonts w:ascii="Times New Roman" w:hAnsi="Times New Roman" w:cs="Times New Roman"/>
          <w:color w:val="000000"/>
        </w:rPr>
        <w:t>(</w:t>
      </w:r>
      <w:proofErr w:type="spellStart"/>
      <w:r>
        <w:rPr>
          <w:rFonts w:ascii="Times New Roman" w:hAnsi="Times New Roman" w:cs="Times New Roman"/>
          <w:color w:val="000000"/>
        </w:rPr>
        <w:t>Kaschner</w:t>
      </w:r>
      <w:proofErr w:type="spellEnd"/>
      <w:r>
        <w:rPr>
          <w:rFonts w:ascii="Times New Roman" w:hAnsi="Times New Roman" w:cs="Times New Roman"/>
          <w:color w:val="000000"/>
        </w:rPr>
        <w:t xml:space="preserve"> et al. 2019)</w:t>
      </w:r>
      <w:bookmarkEnd w:id="153"/>
      <w:bookmarkEnd w:id="154"/>
      <w:bookmarkEnd w:id="155"/>
      <w:r>
        <w:rPr>
          <w:rFonts w:ascii="Times New Roman" w:hAnsi="Times New Roman" w:cs="Times New Roman"/>
          <w:color w:val="000000"/>
        </w:rPr>
        <w:t xml:space="preserve">. </w:t>
      </w:r>
      <w:r>
        <w:rPr>
          <w:rFonts w:ascii="Times New Roman" w:hAnsi="Times New Roman"/>
        </w:rPr>
        <w:t xml:space="preserve">Optimum temperatures were calculated by averaging 10th and 90th preferable temperature quantiles </w:t>
      </w:r>
      <w:r>
        <w:rPr>
          <w:rFonts w:ascii="Times New Roman" w:hAnsi="Times New Roman"/>
        </w:rPr>
        <w:lastRenderedPageBreak/>
        <w:t>(Supplementary materials_2, Fig. S3). For groups with multiple species, temperature parameters were averaged and weighted by biomass. I</w:t>
      </w:r>
      <w:r>
        <w:rPr>
          <w:rFonts w:ascii="Times New Roman" w:hAnsi="Times New Roman"/>
          <w:color w:val="000000"/>
        </w:rPr>
        <w:t xml:space="preserve">n </w:t>
      </w:r>
      <w:proofErr w:type="spellStart"/>
      <w:r>
        <w:rPr>
          <w:rFonts w:ascii="Times New Roman" w:hAnsi="Times New Roman"/>
          <w:color w:val="000000"/>
        </w:rPr>
        <w:t>Ecosim</w:t>
      </w:r>
      <w:proofErr w:type="spellEnd"/>
      <w:r>
        <w:rPr>
          <w:rFonts w:ascii="Times New Roman" w:hAnsi="Times New Roman"/>
          <w:color w:val="000000"/>
        </w:rPr>
        <w:t xml:space="preserve">, optimal temperatures and tolerances were included as species temperature Gaussian response functions, as has already been done in other research using the </w:t>
      </w:r>
      <w:proofErr w:type="spellStart"/>
      <w:r>
        <w:rPr>
          <w:rFonts w:ascii="Times New Roman" w:hAnsi="Times New Roman"/>
          <w:color w:val="000000"/>
        </w:rPr>
        <w:t>EwE</w:t>
      </w:r>
      <w:proofErr w:type="spellEnd"/>
      <w:r>
        <w:rPr>
          <w:rFonts w:ascii="Times New Roman" w:hAnsi="Times New Roman"/>
          <w:color w:val="000000"/>
        </w:rPr>
        <w:t xml:space="preserve"> approach in </w:t>
      </w:r>
      <w:proofErr w:type="spellStart"/>
      <w:r>
        <w:rPr>
          <w:rFonts w:ascii="Times New Roman" w:hAnsi="Times New Roman"/>
          <w:color w:val="000000"/>
        </w:rPr>
        <w:t>analyzing</w:t>
      </w:r>
      <w:proofErr w:type="spellEnd"/>
      <w:r>
        <w:rPr>
          <w:rFonts w:ascii="Times New Roman" w:hAnsi="Times New Roman"/>
          <w:color w:val="000000"/>
        </w:rPr>
        <w:t xml:space="preserve"> the temporal dynamics of fish biomass under increasing sea temperature </w:t>
      </w:r>
      <w:bookmarkStart w:id="156" w:name="__UnoMark__49144_2234826371"/>
      <w:bookmarkStart w:id="157" w:name="__UnoMark__49904_2234826371"/>
      <w:bookmarkStart w:id="158" w:name="__UnoMark__50676_2234826371"/>
      <w:r>
        <w:rPr>
          <w:rFonts w:ascii="Times New Roman" w:hAnsi="Times New Roman"/>
        </w:rPr>
        <w:t xml:space="preserve">(Bentley et al. 2017; </w:t>
      </w:r>
      <w:proofErr w:type="spellStart"/>
      <w:r>
        <w:rPr>
          <w:rFonts w:ascii="Times New Roman" w:hAnsi="Times New Roman"/>
        </w:rPr>
        <w:t>Serpetti</w:t>
      </w:r>
      <w:proofErr w:type="spellEnd"/>
      <w:r>
        <w:rPr>
          <w:rFonts w:ascii="Times New Roman" w:hAnsi="Times New Roman"/>
        </w:rPr>
        <w:t xml:space="preserve"> et al. 2017; Corrales et al. 2018)</w:t>
      </w:r>
      <w:bookmarkEnd w:id="156"/>
      <w:bookmarkEnd w:id="157"/>
      <w:bookmarkEnd w:id="158"/>
      <w:r>
        <w:rPr>
          <w:rFonts w:ascii="Times New Roman" w:hAnsi="Times New Roman"/>
          <w:color w:val="000000"/>
        </w:rPr>
        <w:t xml:space="preserve">. The Gaussian function has been used widely throughout optimality studies of thermal performance curves </w:t>
      </w:r>
      <w:bookmarkStart w:id="159" w:name="__UnoMark__49146_2234826371"/>
      <w:bookmarkStart w:id="160" w:name="__UnoMark__49906_2234826371"/>
      <w:bookmarkStart w:id="161" w:name="__UnoMark__50678_2234826371"/>
      <w:r>
        <w:rPr>
          <w:rFonts w:ascii="Times New Roman" w:hAnsi="Times New Roman"/>
          <w:color w:val="000000"/>
        </w:rPr>
        <w:t xml:space="preserve">(Cheung et al. 2009; Sunday et al. 2012; </w:t>
      </w:r>
      <w:proofErr w:type="spellStart"/>
      <w:r>
        <w:rPr>
          <w:rFonts w:ascii="Times New Roman" w:hAnsi="Times New Roman"/>
          <w:color w:val="000000"/>
        </w:rPr>
        <w:t>Betini</w:t>
      </w:r>
      <w:proofErr w:type="spellEnd"/>
      <w:r>
        <w:rPr>
          <w:rFonts w:ascii="Times New Roman" w:hAnsi="Times New Roman"/>
          <w:color w:val="000000"/>
        </w:rPr>
        <w:t xml:space="preserve"> et al. 2019)</w:t>
      </w:r>
      <w:bookmarkEnd w:id="159"/>
      <w:bookmarkEnd w:id="160"/>
      <w:bookmarkEnd w:id="161"/>
      <w:r>
        <w:rPr>
          <w:rFonts w:ascii="Times New Roman" w:hAnsi="Times New Roman"/>
          <w:color w:val="000000"/>
        </w:rPr>
        <w:t xml:space="preserve">. </w:t>
      </w:r>
      <w:r>
        <w:rPr>
          <w:rFonts w:ascii="Times New Roman" w:hAnsi="Times New Roman" w:cs="Times New Roman"/>
          <w:color w:val="000000"/>
        </w:rPr>
        <w:t xml:space="preserve">The intercept between each specific response function and the annual water temperature were used to calculate a factor to modify the predator consumption rates with a maximum multiplier of 1 which declines as the water temperature deviates from the optimum at a rate determined by the function standard deviations </w:t>
      </w:r>
      <w:bookmarkStart w:id="162" w:name="__UnoMark__49148_2234826371"/>
      <w:bookmarkStart w:id="163" w:name="__UnoMark__49908_2234826371"/>
      <w:bookmarkStart w:id="164" w:name="__UnoMark__50680_2234826371"/>
      <w:r>
        <w:rPr>
          <w:rFonts w:ascii="Times New Roman" w:hAnsi="Times New Roman" w:cs="Times New Roman"/>
          <w:color w:val="000000"/>
        </w:rPr>
        <w:t>(Bentley et al. 2017)</w:t>
      </w:r>
      <w:bookmarkEnd w:id="162"/>
      <w:bookmarkEnd w:id="163"/>
      <w:bookmarkEnd w:id="164"/>
      <w:r>
        <w:rPr>
          <w:rFonts w:ascii="Times New Roman" w:hAnsi="Times New Roman" w:cs="Times New Roman"/>
          <w:color w:val="000000"/>
        </w:rPr>
        <w:t>.</w:t>
      </w:r>
    </w:p>
    <w:p w14:paraId="27E1C357" w14:textId="77777777" w:rsidR="00622106" w:rsidRDefault="00CB5611">
      <w:pPr>
        <w:pStyle w:val="Corpodetexto"/>
        <w:rPr>
          <w:rFonts w:ascii="Times New Roman" w:hAnsi="Times New Roman"/>
        </w:rPr>
      </w:pPr>
      <w:r>
        <w:rPr>
          <w:rFonts w:ascii="Times New Roman" w:hAnsi="Times New Roman"/>
          <w:b/>
          <w:highlight w:val="white"/>
        </w:rPr>
        <w:t>Assessing uncertainty</w:t>
      </w:r>
    </w:p>
    <w:p w14:paraId="1B0F9BE0" w14:textId="77777777" w:rsidR="00622106" w:rsidRDefault="00CB5611">
      <w:pPr>
        <w:pStyle w:val="Corpodetexto"/>
        <w:widowControl w:val="0"/>
        <w:spacing w:after="240" w:line="360" w:lineRule="auto"/>
        <w:jc w:val="both"/>
        <w:rPr>
          <w:rFonts w:ascii="Times New Roman" w:hAnsi="Times New Roman"/>
        </w:rPr>
      </w:pPr>
      <w:r>
        <w:rPr>
          <w:rFonts w:ascii="Times New Roman" w:hAnsi="Times New Roman" w:cs="Times New Roman"/>
          <w:bCs/>
          <w:color w:val="000000"/>
          <w:highlight w:val="white"/>
          <w:lang w:val="en-US" w:eastAsia="en-US" w:bidi="ar-SA"/>
        </w:rPr>
        <w:t xml:space="preserve">The Monte Carlo routine in </w:t>
      </w:r>
      <w:proofErr w:type="spellStart"/>
      <w:r>
        <w:rPr>
          <w:rFonts w:ascii="Times New Roman" w:hAnsi="Times New Roman" w:cs="Times New Roman"/>
          <w:bCs/>
          <w:color w:val="000000"/>
          <w:highlight w:val="white"/>
          <w:lang w:val="en-US" w:eastAsia="en-US" w:bidi="ar-SA"/>
        </w:rPr>
        <w:t>Ecosim</w:t>
      </w:r>
      <w:proofErr w:type="spellEnd"/>
      <w:r>
        <w:rPr>
          <w:rFonts w:ascii="Times New Roman" w:hAnsi="Times New Roman" w:cs="Times New Roman"/>
          <w:bCs/>
          <w:color w:val="000000"/>
          <w:highlight w:val="white"/>
          <w:lang w:val="en-US" w:eastAsia="en-US" w:bidi="ar-SA"/>
        </w:rPr>
        <w:t xml:space="preserve"> was used to perform sensitivity analyses for projections of biomass dynamics under ocean warming (</w:t>
      </w:r>
      <w:proofErr w:type="spellStart"/>
      <w:r>
        <w:rPr>
          <w:rFonts w:ascii="Times New Roman" w:hAnsi="Times New Roman" w:cs="Times New Roman"/>
          <w:bCs/>
          <w:color w:val="000000"/>
          <w:highlight w:val="white"/>
          <w:lang w:val="en-US" w:eastAsia="en-US" w:bidi="ar-SA"/>
        </w:rPr>
        <w:t>Steenbeek</w:t>
      </w:r>
      <w:proofErr w:type="spellEnd"/>
      <w:r>
        <w:rPr>
          <w:rFonts w:ascii="Times New Roman" w:hAnsi="Times New Roman" w:cs="Times New Roman"/>
          <w:bCs/>
          <w:color w:val="000000"/>
          <w:highlight w:val="white"/>
          <w:lang w:val="en-US" w:eastAsia="en-US" w:bidi="ar-SA"/>
        </w:rPr>
        <w:t xml:space="preserve"> et al. 2018). This routine tests the sensitivity of </w:t>
      </w:r>
      <w:proofErr w:type="spellStart"/>
      <w:r>
        <w:rPr>
          <w:rFonts w:ascii="Times New Roman" w:hAnsi="Times New Roman" w:cs="Times New Roman"/>
          <w:bCs/>
          <w:color w:val="000000"/>
          <w:highlight w:val="white"/>
          <w:lang w:val="en-US" w:eastAsia="en-US" w:bidi="ar-SA"/>
        </w:rPr>
        <w:t>Ecosim's</w:t>
      </w:r>
      <w:proofErr w:type="spellEnd"/>
      <w:r>
        <w:rPr>
          <w:rFonts w:ascii="Times New Roman" w:hAnsi="Times New Roman" w:cs="Times New Roman"/>
          <w:bCs/>
          <w:color w:val="000000"/>
          <w:highlight w:val="white"/>
          <w:lang w:val="en-US" w:eastAsia="en-US" w:bidi="ar-SA"/>
        </w:rPr>
        <w:t xml:space="preserve"> output to </w:t>
      </w:r>
      <w:proofErr w:type="spellStart"/>
      <w:r>
        <w:rPr>
          <w:rFonts w:ascii="Times New Roman" w:hAnsi="Times New Roman" w:cs="Times New Roman"/>
          <w:bCs/>
          <w:color w:val="000000"/>
          <w:highlight w:val="white"/>
          <w:lang w:val="en-US" w:eastAsia="en-US" w:bidi="ar-SA"/>
        </w:rPr>
        <w:t>Ecopath</w:t>
      </w:r>
      <w:proofErr w:type="spellEnd"/>
      <w:r>
        <w:rPr>
          <w:rFonts w:ascii="Times New Roman" w:hAnsi="Times New Roman" w:cs="Times New Roman"/>
          <w:bCs/>
          <w:color w:val="000000"/>
          <w:highlight w:val="white"/>
          <w:lang w:val="en-US" w:eastAsia="en-US" w:bidi="ar-SA"/>
        </w:rPr>
        <w:t xml:space="preserve"> input parameters by drawing input parameters from a uniform distribution centered on the base </w:t>
      </w:r>
      <w:proofErr w:type="spellStart"/>
      <w:r>
        <w:rPr>
          <w:rFonts w:ascii="Times New Roman" w:hAnsi="Times New Roman" w:cs="Times New Roman"/>
          <w:bCs/>
          <w:color w:val="000000"/>
          <w:highlight w:val="white"/>
          <w:lang w:val="en-US" w:eastAsia="en-US" w:bidi="ar-SA"/>
        </w:rPr>
        <w:t>Ecopath</w:t>
      </w:r>
      <w:proofErr w:type="spellEnd"/>
      <w:r>
        <w:rPr>
          <w:rFonts w:ascii="Times New Roman" w:hAnsi="Times New Roman" w:cs="Times New Roman"/>
          <w:bCs/>
          <w:color w:val="000000"/>
          <w:highlight w:val="white"/>
          <w:lang w:val="en-US" w:eastAsia="en-US" w:bidi="ar-SA"/>
        </w:rPr>
        <w:t xml:space="preserve"> value with the coefficients of variation set to default 0.1 </w:t>
      </w:r>
      <w:bookmarkStart w:id="165" w:name="__UnoMark__49141_2234826371"/>
      <w:bookmarkStart w:id="166" w:name="__UnoMark__49901_2234826371"/>
      <w:bookmarkStart w:id="167" w:name="__UnoMark__50673_2234826371"/>
      <w:r>
        <w:rPr>
          <w:rFonts w:ascii="Times New Roman" w:hAnsi="Times New Roman" w:cs="Times New Roman"/>
          <w:bCs/>
          <w:color w:val="000000"/>
          <w:highlight w:val="white"/>
          <w:lang w:val="en-US" w:eastAsia="en-US" w:bidi="ar-SA"/>
        </w:rPr>
        <w:t xml:space="preserve">(Christensen and Walters 2004; </w:t>
      </w:r>
      <w:proofErr w:type="spellStart"/>
      <w:r>
        <w:rPr>
          <w:rFonts w:ascii="Times New Roman" w:hAnsi="Times New Roman" w:cs="Times New Roman"/>
          <w:bCs/>
          <w:color w:val="000000"/>
          <w:highlight w:val="white"/>
          <w:lang w:val="en-US" w:eastAsia="en-US" w:bidi="ar-SA"/>
        </w:rPr>
        <w:t>Steenbeek</w:t>
      </w:r>
      <w:proofErr w:type="spellEnd"/>
      <w:r>
        <w:rPr>
          <w:rFonts w:ascii="Times New Roman" w:hAnsi="Times New Roman" w:cs="Times New Roman"/>
          <w:bCs/>
          <w:color w:val="000000"/>
          <w:highlight w:val="white"/>
          <w:lang w:val="en-US" w:eastAsia="en-US" w:bidi="ar-SA"/>
        </w:rPr>
        <w:t xml:space="preserve"> et al. 2018)</w:t>
      </w:r>
      <w:bookmarkEnd w:id="165"/>
      <w:bookmarkEnd w:id="166"/>
      <w:bookmarkEnd w:id="167"/>
      <w:r>
        <w:rPr>
          <w:rFonts w:ascii="Times New Roman" w:hAnsi="Times New Roman" w:cs="Times New Roman"/>
          <w:bCs/>
          <w:color w:val="000000"/>
          <w:highlight w:val="white"/>
          <w:lang w:val="en-US" w:eastAsia="en-US" w:bidi="ar-SA"/>
        </w:rPr>
        <w:t>. In our study, we set coefficients of variation as 0.1 for P/B, Q/B, and Biomass Accumulation parameters. Fish biomass coefficients of variation were defined as the ratio between the standard deviation and the mean of each fish time series (Supplementary materials_2, Table S2). We ran 250 Monte Carlo simulations for each scenario based on coefficients of variation to determine the 95% confidence intervals.</w:t>
      </w:r>
    </w:p>
    <w:p w14:paraId="40DBADDA" w14:textId="77777777" w:rsidR="00622106" w:rsidRDefault="00CB5611">
      <w:pPr>
        <w:pStyle w:val="Corpodetexto"/>
        <w:widowControl w:val="0"/>
        <w:spacing w:after="240" w:line="360" w:lineRule="auto"/>
        <w:jc w:val="both"/>
        <w:rPr>
          <w:rFonts w:ascii="Times New Roman" w:hAnsi="Times New Roman"/>
          <w:b/>
          <w:bCs/>
        </w:rPr>
      </w:pPr>
      <w:r>
        <w:rPr>
          <w:rFonts w:ascii="Times New Roman" w:hAnsi="Times New Roman" w:cs="Times New Roman"/>
          <w:b/>
          <w:bCs/>
          <w:color w:val="000000"/>
          <w:highlight w:val="white"/>
          <w:lang w:val="en-US" w:eastAsia="en-US" w:bidi="ar-SA"/>
        </w:rPr>
        <w:t>References</w:t>
      </w:r>
    </w:p>
    <w:p w14:paraId="46A956FE" w14:textId="77777777" w:rsidR="00622106" w:rsidRPr="00B266C6" w:rsidRDefault="00CB5611">
      <w:pPr>
        <w:pStyle w:val="Bibliography1"/>
        <w:rPr>
          <w:rFonts w:ascii="Times New Roman" w:hAnsi="Times New Roman"/>
          <w:lang w:val="pt-BR"/>
          <w:rPrChange w:id="168" w:author="Edson Vieira Filho" w:date="2020-04-21T14:11:00Z">
            <w:rPr>
              <w:rFonts w:ascii="Times New Roman" w:hAnsi="Times New Roman"/>
            </w:rPr>
          </w:rPrChange>
        </w:rPr>
      </w:pPr>
      <w:r>
        <w:rPr>
          <w:rFonts w:ascii="Times New Roman" w:hAnsi="Times New Roman"/>
        </w:rPr>
        <w:t xml:space="preserve">Akaike H (1974) A new look at the statistical model identification. </w:t>
      </w:r>
      <w:r w:rsidRPr="00B266C6">
        <w:rPr>
          <w:rFonts w:ascii="Times New Roman" w:hAnsi="Times New Roman"/>
          <w:lang w:val="pt-BR"/>
          <w:rPrChange w:id="169" w:author="Edson Vieira Filho" w:date="2020-04-21T14:11:00Z">
            <w:rPr>
              <w:rFonts w:ascii="Times New Roman" w:hAnsi="Times New Roman"/>
            </w:rPr>
          </w:rPrChange>
        </w:rPr>
        <w:t xml:space="preserve">IEEE </w:t>
      </w:r>
      <w:proofErr w:type="spellStart"/>
      <w:r w:rsidRPr="00B266C6">
        <w:rPr>
          <w:rFonts w:ascii="Times New Roman" w:hAnsi="Times New Roman"/>
          <w:lang w:val="pt-BR"/>
          <w:rPrChange w:id="170" w:author="Edson Vieira Filho" w:date="2020-04-21T14:11:00Z">
            <w:rPr>
              <w:rFonts w:ascii="Times New Roman" w:hAnsi="Times New Roman"/>
            </w:rPr>
          </w:rPrChange>
        </w:rPr>
        <w:t>Transactions</w:t>
      </w:r>
      <w:proofErr w:type="spellEnd"/>
      <w:r w:rsidRPr="00B266C6">
        <w:rPr>
          <w:rFonts w:ascii="Times New Roman" w:hAnsi="Times New Roman"/>
          <w:lang w:val="pt-BR"/>
          <w:rPrChange w:id="171" w:author="Edson Vieira Filho" w:date="2020-04-21T14:11:00Z">
            <w:rPr>
              <w:rFonts w:ascii="Times New Roman" w:hAnsi="Times New Roman"/>
            </w:rPr>
          </w:rPrChange>
        </w:rPr>
        <w:t xml:space="preserve"> </w:t>
      </w:r>
      <w:proofErr w:type="spellStart"/>
      <w:r w:rsidRPr="00B266C6">
        <w:rPr>
          <w:rFonts w:ascii="Times New Roman" w:hAnsi="Times New Roman"/>
          <w:lang w:val="pt-BR"/>
          <w:rPrChange w:id="172" w:author="Edson Vieira Filho" w:date="2020-04-21T14:11:00Z">
            <w:rPr>
              <w:rFonts w:ascii="Times New Roman" w:hAnsi="Times New Roman"/>
            </w:rPr>
          </w:rPrChange>
        </w:rPr>
        <w:t>on</w:t>
      </w:r>
      <w:proofErr w:type="spellEnd"/>
      <w:r w:rsidRPr="00B266C6">
        <w:rPr>
          <w:rFonts w:ascii="Times New Roman" w:hAnsi="Times New Roman"/>
          <w:lang w:val="pt-BR"/>
          <w:rPrChange w:id="173" w:author="Edson Vieira Filho" w:date="2020-04-21T14:11:00Z">
            <w:rPr>
              <w:rFonts w:ascii="Times New Roman" w:hAnsi="Times New Roman"/>
            </w:rPr>
          </w:rPrChange>
        </w:rPr>
        <w:t xml:space="preserve"> </w:t>
      </w:r>
      <w:proofErr w:type="spellStart"/>
      <w:r w:rsidRPr="00B266C6">
        <w:rPr>
          <w:rFonts w:ascii="Times New Roman" w:hAnsi="Times New Roman"/>
          <w:lang w:val="pt-BR"/>
          <w:rPrChange w:id="174" w:author="Edson Vieira Filho" w:date="2020-04-21T14:11:00Z">
            <w:rPr>
              <w:rFonts w:ascii="Times New Roman" w:hAnsi="Times New Roman"/>
            </w:rPr>
          </w:rPrChange>
        </w:rPr>
        <w:t>Automatic</w:t>
      </w:r>
      <w:proofErr w:type="spellEnd"/>
      <w:r w:rsidRPr="00B266C6">
        <w:rPr>
          <w:rFonts w:ascii="Times New Roman" w:hAnsi="Times New Roman"/>
          <w:lang w:val="pt-BR"/>
          <w:rPrChange w:id="175" w:author="Edson Vieira Filho" w:date="2020-04-21T14:11:00Z">
            <w:rPr>
              <w:rFonts w:ascii="Times New Roman" w:hAnsi="Times New Roman"/>
            </w:rPr>
          </w:rPrChange>
        </w:rPr>
        <w:t xml:space="preserve"> </w:t>
      </w:r>
      <w:proofErr w:type="spellStart"/>
      <w:r w:rsidRPr="00B266C6">
        <w:rPr>
          <w:rFonts w:ascii="Times New Roman" w:hAnsi="Times New Roman"/>
          <w:lang w:val="pt-BR"/>
          <w:rPrChange w:id="176" w:author="Edson Vieira Filho" w:date="2020-04-21T14:11:00Z">
            <w:rPr>
              <w:rFonts w:ascii="Times New Roman" w:hAnsi="Times New Roman"/>
            </w:rPr>
          </w:rPrChange>
        </w:rPr>
        <w:t>Control</w:t>
      </w:r>
      <w:proofErr w:type="spellEnd"/>
      <w:r w:rsidRPr="00B266C6">
        <w:rPr>
          <w:rFonts w:ascii="Times New Roman" w:hAnsi="Times New Roman"/>
          <w:lang w:val="pt-BR"/>
          <w:rPrChange w:id="177" w:author="Edson Vieira Filho" w:date="2020-04-21T14:11:00Z">
            <w:rPr>
              <w:rFonts w:ascii="Times New Roman" w:hAnsi="Times New Roman"/>
            </w:rPr>
          </w:rPrChange>
        </w:rPr>
        <w:t xml:space="preserve"> 19:716–723 . https://doi.org/10.1109/TAC.1974.1100705</w:t>
      </w:r>
    </w:p>
    <w:p w14:paraId="697B1D19" w14:textId="77777777" w:rsidR="00622106" w:rsidRPr="00B266C6" w:rsidRDefault="00CB5611">
      <w:pPr>
        <w:pStyle w:val="Bibliography1"/>
        <w:rPr>
          <w:rFonts w:ascii="Times New Roman" w:hAnsi="Times New Roman"/>
          <w:lang w:val="pt-BR"/>
          <w:rPrChange w:id="178" w:author="Edson Vieira Filho" w:date="2020-04-21T14:11:00Z">
            <w:rPr>
              <w:rFonts w:ascii="Times New Roman" w:hAnsi="Times New Roman"/>
            </w:rPr>
          </w:rPrChange>
        </w:rPr>
      </w:pPr>
      <w:r w:rsidRPr="00B266C6">
        <w:rPr>
          <w:rFonts w:ascii="Times New Roman" w:hAnsi="Times New Roman"/>
          <w:lang w:val="pt-BR"/>
          <w:rPrChange w:id="179" w:author="Edson Vieira Filho" w:date="2020-04-21T14:11:00Z">
            <w:rPr>
              <w:rFonts w:ascii="Times New Roman" w:hAnsi="Times New Roman"/>
            </w:rPr>
          </w:rPrChange>
        </w:rPr>
        <w:t xml:space="preserve">Andrades RC (2018) Nicho e endemismo em ambientes </w:t>
      </w:r>
      <w:proofErr w:type="spellStart"/>
      <w:r w:rsidRPr="00B266C6">
        <w:rPr>
          <w:rFonts w:ascii="Times New Roman" w:hAnsi="Times New Roman"/>
          <w:lang w:val="pt-BR"/>
          <w:rPrChange w:id="180" w:author="Edson Vieira Filho" w:date="2020-04-21T14:11:00Z">
            <w:rPr>
              <w:rFonts w:ascii="Times New Roman" w:hAnsi="Times New Roman"/>
            </w:rPr>
          </w:rPrChange>
        </w:rPr>
        <w:t>entremarés</w:t>
      </w:r>
      <w:proofErr w:type="spellEnd"/>
      <w:r w:rsidRPr="00B266C6">
        <w:rPr>
          <w:rFonts w:ascii="Times New Roman" w:hAnsi="Times New Roman"/>
          <w:lang w:val="pt-BR"/>
          <w:rPrChange w:id="181" w:author="Edson Vieira Filho" w:date="2020-04-21T14:11:00Z">
            <w:rPr>
              <w:rFonts w:ascii="Times New Roman" w:hAnsi="Times New Roman"/>
            </w:rPr>
          </w:rPrChange>
        </w:rPr>
        <w:t xml:space="preserve"> recifais: uma abordagem utilizando isótopos estáveis. </w:t>
      </w:r>
      <w:proofErr w:type="spellStart"/>
      <w:r w:rsidRPr="00B266C6">
        <w:rPr>
          <w:rFonts w:ascii="Times New Roman" w:hAnsi="Times New Roman"/>
          <w:lang w:val="pt-BR"/>
          <w:rPrChange w:id="182" w:author="Edson Vieira Filho" w:date="2020-04-21T14:11:00Z">
            <w:rPr>
              <w:rFonts w:ascii="Times New Roman" w:hAnsi="Times New Roman"/>
            </w:rPr>
          </w:rPrChange>
        </w:rPr>
        <w:t>Doctoral</w:t>
      </w:r>
      <w:proofErr w:type="spellEnd"/>
      <w:r w:rsidRPr="00B266C6">
        <w:rPr>
          <w:rFonts w:ascii="Times New Roman" w:hAnsi="Times New Roman"/>
          <w:lang w:val="pt-BR"/>
          <w:rPrChange w:id="183" w:author="Edson Vieira Filho" w:date="2020-04-21T14:11:00Z">
            <w:rPr>
              <w:rFonts w:ascii="Times New Roman" w:hAnsi="Times New Roman"/>
            </w:rPr>
          </w:rPrChange>
        </w:rPr>
        <w:t xml:space="preserve"> </w:t>
      </w:r>
      <w:proofErr w:type="spellStart"/>
      <w:r w:rsidRPr="00B266C6">
        <w:rPr>
          <w:rFonts w:ascii="Times New Roman" w:hAnsi="Times New Roman"/>
          <w:lang w:val="pt-BR"/>
          <w:rPrChange w:id="184" w:author="Edson Vieira Filho" w:date="2020-04-21T14:11:00Z">
            <w:rPr>
              <w:rFonts w:ascii="Times New Roman" w:hAnsi="Times New Roman"/>
            </w:rPr>
          </w:rPrChange>
        </w:rPr>
        <w:t>Thesis</w:t>
      </w:r>
      <w:proofErr w:type="spellEnd"/>
      <w:r w:rsidRPr="00B266C6">
        <w:rPr>
          <w:rFonts w:ascii="Times New Roman" w:hAnsi="Times New Roman"/>
          <w:lang w:val="pt-BR"/>
          <w:rPrChange w:id="185" w:author="Edson Vieira Filho" w:date="2020-04-21T14:11:00Z">
            <w:rPr>
              <w:rFonts w:ascii="Times New Roman" w:hAnsi="Times New Roman"/>
            </w:rPr>
          </w:rPrChange>
        </w:rPr>
        <w:t xml:space="preserve">, Federal </w:t>
      </w:r>
      <w:proofErr w:type="spellStart"/>
      <w:r w:rsidRPr="00B266C6">
        <w:rPr>
          <w:rFonts w:ascii="Times New Roman" w:hAnsi="Times New Roman"/>
          <w:lang w:val="pt-BR"/>
          <w:rPrChange w:id="186" w:author="Edson Vieira Filho" w:date="2020-04-21T14:11:00Z">
            <w:rPr>
              <w:rFonts w:ascii="Times New Roman" w:hAnsi="Times New Roman"/>
            </w:rPr>
          </w:rPrChange>
        </w:rPr>
        <w:t>University</w:t>
      </w:r>
      <w:proofErr w:type="spellEnd"/>
      <w:r w:rsidRPr="00B266C6">
        <w:rPr>
          <w:rFonts w:ascii="Times New Roman" w:hAnsi="Times New Roman"/>
          <w:lang w:val="pt-BR"/>
          <w:rPrChange w:id="187" w:author="Edson Vieira Filho" w:date="2020-04-21T14:11:00Z">
            <w:rPr>
              <w:rFonts w:ascii="Times New Roman" w:hAnsi="Times New Roman"/>
            </w:rPr>
          </w:rPrChange>
        </w:rPr>
        <w:t xml:space="preserve"> </w:t>
      </w:r>
      <w:proofErr w:type="spellStart"/>
      <w:r w:rsidRPr="00B266C6">
        <w:rPr>
          <w:rFonts w:ascii="Times New Roman" w:hAnsi="Times New Roman"/>
          <w:lang w:val="pt-BR"/>
          <w:rPrChange w:id="188" w:author="Edson Vieira Filho" w:date="2020-04-21T14:11:00Z">
            <w:rPr>
              <w:rFonts w:ascii="Times New Roman" w:hAnsi="Times New Roman"/>
            </w:rPr>
          </w:rPrChange>
        </w:rPr>
        <w:t>of</w:t>
      </w:r>
      <w:proofErr w:type="spellEnd"/>
      <w:r w:rsidRPr="00B266C6">
        <w:rPr>
          <w:rFonts w:ascii="Times New Roman" w:hAnsi="Times New Roman"/>
          <w:lang w:val="pt-BR"/>
          <w:rPrChange w:id="189" w:author="Edson Vieira Filho" w:date="2020-04-21T14:11:00Z">
            <w:rPr>
              <w:rFonts w:ascii="Times New Roman" w:hAnsi="Times New Roman"/>
            </w:rPr>
          </w:rPrChange>
        </w:rPr>
        <w:t xml:space="preserve"> Espirito Santo</w:t>
      </w:r>
    </w:p>
    <w:p w14:paraId="33182538" w14:textId="77777777" w:rsidR="00622106" w:rsidRDefault="00CB5611">
      <w:pPr>
        <w:pStyle w:val="Bibliography1"/>
        <w:rPr>
          <w:rFonts w:ascii="Times New Roman" w:hAnsi="Times New Roman"/>
        </w:rPr>
      </w:pPr>
      <w:r w:rsidRPr="00B266C6">
        <w:rPr>
          <w:rFonts w:ascii="Times New Roman" w:hAnsi="Times New Roman"/>
          <w:lang w:val="pt-BR"/>
          <w:rPrChange w:id="190" w:author="Edson Vieira Filho" w:date="2020-04-21T14:11:00Z">
            <w:rPr>
              <w:rFonts w:ascii="Times New Roman" w:hAnsi="Times New Roman"/>
            </w:rPr>
          </w:rPrChange>
        </w:rPr>
        <w:t xml:space="preserve">Araújo JN, Martins AS, </w:t>
      </w:r>
      <w:proofErr w:type="spellStart"/>
      <w:r w:rsidRPr="00B266C6">
        <w:rPr>
          <w:rFonts w:ascii="Times New Roman" w:hAnsi="Times New Roman"/>
          <w:lang w:val="pt-BR"/>
          <w:rPrChange w:id="191" w:author="Edson Vieira Filho" w:date="2020-04-21T14:11:00Z">
            <w:rPr>
              <w:rFonts w:ascii="Times New Roman" w:hAnsi="Times New Roman"/>
            </w:rPr>
          </w:rPrChange>
        </w:rPr>
        <w:t>Bonecker</w:t>
      </w:r>
      <w:proofErr w:type="spellEnd"/>
      <w:r w:rsidRPr="00B266C6">
        <w:rPr>
          <w:rFonts w:ascii="Times New Roman" w:hAnsi="Times New Roman"/>
          <w:lang w:val="pt-BR"/>
          <w:rPrChange w:id="192" w:author="Edson Vieira Filho" w:date="2020-04-21T14:11:00Z">
            <w:rPr>
              <w:rFonts w:ascii="Times New Roman" w:hAnsi="Times New Roman"/>
            </w:rPr>
          </w:rPrChange>
        </w:rPr>
        <w:t xml:space="preserve"> ACT, Esteves AM, Tenenbaum DR, Gonzalez-</w:t>
      </w:r>
      <w:proofErr w:type="spellStart"/>
      <w:r w:rsidRPr="00B266C6">
        <w:rPr>
          <w:rFonts w:ascii="Times New Roman" w:hAnsi="Times New Roman"/>
          <w:lang w:val="pt-BR"/>
          <w:rPrChange w:id="193" w:author="Edson Vieira Filho" w:date="2020-04-21T14:11:00Z">
            <w:rPr>
              <w:rFonts w:ascii="Times New Roman" w:hAnsi="Times New Roman"/>
            </w:rPr>
          </w:rPrChange>
        </w:rPr>
        <w:t>rodriguez</w:t>
      </w:r>
      <w:proofErr w:type="spellEnd"/>
      <w:r w:rsidRPr="00B266C6">
        <w:rPr>
          <w:rFonts w:ascii="Times New Roman" w:hAnsi="Times New Roman"/>
          <w:lang w:val="pt-BR"/>
          <w:rPrChange w:id="194" w:author="Edson Vieira Filho" w:date="2020-04-21T14:11:00Z">
            <w:rPr>
              <w:rFonts w:ascii="Times New Roman" w:hAnsi="Times New Roman"/>
            </w:rPr>
          </w:rPrChange>
        </w:rPr>
        <w:t xml:space="preserve"> E, Reis ER, Lavrado HP, Lima LM, Costa PAS, Paranhos R, </w:t>
      </w:r>
      <w:proofErr w:type="spellStart"/>
      <w:r w:rsidRPr="00B266C6">
        <w:rPr>
          <w:rFonts w:ascii="Times New Roman" w:hAnsi="Times New Roman"/>
          <w:lang w:val="pt-BR"/>
          <w:rPrChange w:id="195" w:author="Edson Vieira Filho" w:date="2020-04-21T14:11:00Z">
            <w:rPr>
              <w:rFonts w:ascii="Times New Roman" w:hAnsi="Times New Roman"/>
            </w:rPr>
          </w:rPrChange>
        </w:rPr>
        <w:t>Bonecker</w:t>
      </w:r>
      <w:proofErr w:type="spellEnd"/>
      <w:r w:rsidRPr="00B266C6">
        <w:rPr>
          <w:rFonts w:ascii="Times New Roman" w:hAnsi="Times New Roman"/>
          <w:lang w:val="pt-BR"/>
          <w:rPrChange w:id="196" w:author="Edson Vieira Filho" w:date="2020-04-21T14:11:00Z">
            <w:rPr>
              <w:rFonts w:ascii="Times New Roman" w:hAnsi="Times New Roman"/>
            </w:rPr>
          </w:rPrChange>
        </w:rPr>
        <w:t xml:space="preserve"> SLC, </w:t>
      </w:r>
      <w:proofErr w:type="spellStart"/>
      <w:r w:rsidRPr="00B266C6">
        <w:rPr>
          <w:rFonts w:ascii="Times New Roman" w:hAnsi="Times New Roman"/>
          <w:lang w:val="pt-BR"/>
          <w:rPrChange w:id="197" w:author="Edson Vieira Filho" w:date="2020-04-21T14:11:00Z">
            <w:rPr>
              <w:rFonts w:ascii="Times New Roman" w:hAnsi="Times New Roman"/>
            </w:rPr>
          </w:rPrChange>
        </w:rPr>
        <w:t>Disaró</w:t>
      </w:r>
      <w:proofErr w:type="spellEnd"/>
      <w:r w:rsidRPr="00B266C6">
        <w:rPr>
          <w:rFonts w:ascii="Times New Roman" w:hAnsi="Times New Roman"/>
          <w:lang w:val="pt-BR"/>
          <w:rPrChange w:id="198" w:author="Edson Vieira Filho" w:date="2020-04-21T14:11:00Z">
            <w:rPr>
              <w:rFonts w:ascii="Times New Roman" w:hAnsi="Times New Roman"/>
            </w:rPr>
          </w:rPrChange>
        </w:rPr>
        <w:t xml:space="preserve"> ST, Rodrigues SV (2017) Modelos </w:t>
      </w:r>
      <w:proofErr w:type="spellStart"/>
      <w:r w:rsidRPr="00B266C6">
        <w:rPr>
          <w:rFonts w:ascii="Times New Roman" w:hAnsi="Times New Roman"/>
          <w:lang w:val="pt-BR"/>
          <w:rPrChange w:id="199" w:author="Edson Vieira Filho" w:date="2020-04-21T14:11:00Z">
            <w:rPr>
              <w:rFonts w:ascii="Times New Roman" w:hAnsi="Times New Roman"/>
            </w:rPr>
          </w:rPrChange>
        </w:rPr>
        <w:t>Ecopath</w:t>
      </w:r>
      <w:proofErr w:type="spellEnd"/>
      <w:r w:rsidRPr="00B266C6">
        <w:rPr>
          <w:rFonts w:ascii="Times New Roman" w:hAnsi="Times New Roman"/>
          <w:lang w:val="pt-BR"/>
          <w:rPrChange w:id="200" w:author="Edson Vieira Filho" w:date="2020-04-21T14:11:00Z">
            <w:rPr>
              <w:rFonts w:ascii="Times New Roman" w:hAnsi="Times New Roman"/>
            </w:rPr>
          </w:rPrChange>
        </w:rPr>
        <w:t xml:space="preserve"> da plataforma continental e do talude da Bacia de Campos: análise das propriedades ecossistêmicas e do efeito da sazonalidade. In: Modelagem Ecossistêmica para integração e manejo na Bacia de Campos (Atlântico sudoeste). </w:t>
      </w:r>
      <w:r>
        <w:rPr>
          <w:rFonts w:ascii="Times New Roman" w:hAnsi="Times New Roman"/>
        </w:rPr>
        <w:t xml:space="preserve">Elsevier Brazil, Rio de </w:t>
      </w:r>
      <w:proofErr w:type="spellStart"/>
      <w:r>
        <w:rPr>
          <w:rFonts w:ascii="Times New Roman" w:hAnsi="Times New Roman"/>
        </w:rPr>
        <w:t>janeiro</w:t>
      </w:r>
      <w:proofErr w:type="spellEnd"/>
      <w:r>
        <w:rPr>
          <w:rFonts w:ascii="Times New Roman" w:hAnsi="Times New Roman"/>
        </w:rPr>
        <w:t>, pp 131–187</w:t>
      </w:r>
    </w:p>
    <w:p w14:paraId="4058A6B7" w14:textId="77777777" w:rsidR="00622106" w:rsidRDefault="00CB5611">
      <w:pPr>
        <w:pStyle w:val="Bibliography1"/>
        <w:rPr>
          <w:rFonts w:ascii="Times New Roman" w:hAnsi="Times New Roman"/>
        </w:rPr>
      </w:pPr>
      <w:r>
        <w:rPr>
          <w:rFonts w:ascii="Times New Roman" w:hAnsi="Times New Roman"/>
        </w:rPr>
        <w:t xml:space="preserve">Bell JJ, </w:t>
      </w:r>
      <w:proofErr w:type="spellStart"/>
      <w:r>
        <w:rPr>
          <w:rFonts w:ascii="Times New Roman" w:hAnsi="Times New Roman"/>
        </w:rPr>
        <w:t>Rovellini</w:t>
      </w:r>
      <w:proofErr w:type="spellEnd"/>
      <w:r>
        <w:rPr>
          <w:rFonts w:ascii="Times New Roman" w:hAnsi="Times New Roman"/>
        </w:rPr>
        <w:t xml:space="preserve"> A, Davy SK, Taylor MW, Fulton EA, Dunn MR, Bennett HM, </w:t>
      </w:r>
      <w:proofErr w:type="spellStart"/>
      <w:r>
        <w:rPr>
          <w:rFonts w:ascii="Times New Roman" w:hAnsi="Times New Roman"/>
        </w:rPr>
        <w:t>Kandler</w:t>
      </w:r>
      <w:proofErr w:type="spellEnd"/>
      <w:r>
        <w:rPr>
          <w:rFonts w:ascii="Times New Roman" w:hAnsi="Times New Roman"/>
        </w:rPr>
        <w:t xml:space="preserve"> NM, </w:t>
      </w:r>
      <w:proofErr w:type="spellStart"/>
      <w:r>
        <w:rPr>
          <w:rFonts w:ascii="Times New Roman" w:hAnsi="Times New Roman"/>
        </w:rPr>
        <w:t>Luter</w:t>
      </w:r>
      <w:proofErr w:type="spellEnd"/>
      <w:r>
        <w:rPr>
          <w:rFonts w:ascii="Times New Roman" w:hAnsi="Times New Roman"/>
        </w:rPr>
        <w:t xml:space="preserve"> HM, Webster NS (2018) Climate change alterations to ecosystem dominance: how might sponge-dominated reefs function? Ecology 99:1920–1931 . https://doi.org/10.1002/ecy.2446</w:t>
      </w:r>
    </w:p>
    <w:p w14:paraId="24009E5D" w14:textId="77777777" w:rsidR="00622106" w:rsidRDefault="00CB5611">
      <w:pPr>
        <w:pStyle w:val="Bibliography1"/>
        <w:rPr>
          <w:rFonts w:ascii="Times New Roman" w:hAnsi="Times New Roman"/>
        </w:rPr>
      </w:pPr>
      <w:r>
        <w:rPr>
          <w:rFonts w:ascii="Times New Roman" w:hAnsi="Times New Roman"/>
        </w:rPr>
        <w:lastRenderedPageBreak/>
        <w:t xml:space="preserve">Bentley JW, </w:t>
      </w:r>
      <w:proofErr w:type="spellStart"/>
      <w:r>
        <w:rPr>
          <w:rFonts w:ascii="Times New Roman" w:hAnsi="Times New Roman"/>
        </w:rPr>
        <w:t>Serpetti</w:t>
      </w:r>
      <w:proofErr w:type="spellEnd"/>
      <w:r>
        <w:rPr>
          <w:rFonts w:ascii="Times New Roman" w:hAnsi="Times New Roman"/>
        </w:rPr>
        <w:t xml:space="preserve"> N, Heymans JJ (2017) Investigating the potential impacts of ocean warming on the Norwegian and Barents Seas ecosystem using a time-dynamic food-web model. Ecological Modelling 360:94–107 . https://doi.org/10.1016/j.ecolmodel.2017.07.002</w:t>
      </w:r>
    </w:p>
    <w:p w14:paraId="46C80E22" w14:textId="77777777" w:rsidR="00622106" w:rsidRDefault="00CB5611">
      <w:pPr>
        <w:pStyle w:val="Bibliography1"/>
        <w:rPr>
          <w:rFonts w:ascii="Times New Roman" w:hAnsi="Times New Roman"/>
        </w:rPr>
      </w:pPr>
      <w:proofErr w:type="spellStart"/>
      <w:r>
        <w:rPr>
          <w:rFonts w:ascii="Times New Roman" w:hAnsi="Times New Roman"/>
        </w:rPr>
        <w:t>Betini</w:t>
      </w:r>
      <w:proofErr w:type="spellEnd"/>
      <w:r>
        <w:rPr>
          <w:rFonts w:ascii="Times New Roman" w:hAnsi="Times New Roman"/>
        </w:rPr>
        <w:t xml:space="preserve"> GS, </w:t>
      </w:r>
      <w:proofErr w:type="spellStart"/>
      <w:r>
        <w:rPr>
          <w:rFonts w:ascii="Times New Roman" w:hAnsi="Times New Roman"/>
        </w:rPr>
        <w:t>Avgar</w:t>
      </w:r>
      <w:proofErr w:type="spellEnd"/>
      <w:r>
        <w:rPr>
          <w:rFonts w:ascii="Times New Roman" w:hAnsi="Times New Roman"/>
        </w:rPr>
        <w:t xml:space="preserve"> T, McCann KS, Fryxell JM (2019) Temperature triggers a non-linear response in resource–consumer interaction strength. Ecosphere 10:e02787 . https://doi.org/10.1002/ecs2.2787</w:t>
      </w:r>
    </w:p>
    <w:p w14:paraId="03D2F89C" w14:textId="77777777" w:rsidR="00622106" w:rsidRDefault="00CB5611">
      <w:pPr>
        <w:pStyle w:val="Bibliography1"/>
        <w:rPr>
          <w:rFonts w:ascii="Times New Roman" w:hAnsi="Times New Roman"/>
        </w:rPr>
      </w:pPr>
      <w:r>
        <w:rPr>
          <w:rFonts w:ascii="Times New Roman" w:hAnsi="Times New Roman"/>
        </w:rPr>
        <w:t xml:space="preserve">Beyer HL, Kennedy EV, </w:t>
      </w:r>
      <w:proofErr w:type="spellStart"/>
      <w:r>
        <w:rPr>
          <w:rFonts w:ascii="Times New Roman" w:hAnsi="Times New Roman"/>
        </w:rPr>
        <w:t>Beger</w:t>
      </w:r>
      <w:proofErr w:type="spellEnd"/>
      <w:r>
        <w:rPr>
          <w:rFonts w:ascii="Times New Roman" w:hAnsi="Times New Roman"/>
        </w:rPr>
        <w:t xml:space="preserve"> M, Chen CA, </w:t>
      </w:r>
      <w:proofErr w:type="spellStart"/>
      <w:r>
        <w:rPr>
          <w:rFonts w:ascii="Times New Roman" w:hAnsi="Times New Roman"/>
        </w:rPr>
        <w:t>Cinner</w:t>
      </w:r>
      <w:proofErr w:type="spellEnd"/>
      <w:r>
        <w:rPr>
          <w:rFonts w:ascii="Times New Roman" w:hAnsi="Times New Roman"/>
        </w:rPr>
        <w:t xml:space="preserve"> JE, Darling ES, Eakin CM, Gates RD, Heron SF, Knowlton N, </w:t>
      </w:r>
      <w:proofErr w:type="spellStart"/>
      <w:r>
        <w:rPr>
          <w:rFonts w:ascii="Times New Roman" w:hAnsi="Times New Roman"/>
        </w:rPr>
        <w:t>Obura</w:t>
      </w:r>
      <w:proofErr w:type="spellEnd"/>
      <w:r>
        <w:rPr>
          <w:rFonts w:ascii="Times New Roman" w:hAnsi="Times New Roman"/>
        </w:rPr>
        <w:t xml:space="preserve"> DO, </w:t>
      </w:r>
      <w:proofErr w:type="spellStart"/>
      <w:r>
        <w:rPr>
          <w:rFonts w:ascii="Times New Roman" w:hAnsi="Times New Roman"/>
        </w:rPr>
        <w:t>Palumbi</w:t>
      </w:r>
      <w:proofErr w:type="spellEnd"/>
      <w:r>
        <w:rPr>
          <w:rFonts w:ascii="Times New Roman" w:hAnsi="Times New Roman"/>
        </w:rPr>
        <w:t xml:space="preserve"> SR, </w:t>
      </w:r>
      <w:proofErr w:type="spellStart"/>
      <w:r>
        <w:rPr>
          <w:rFonts w:ascii="Times New Roman" w:hAnsi="Times New Roman"/>
        </w:rPr>
        <w:t>Possingham</w:t>
      </w:r>
      <w:proofErr w:type="spellEnd"/>
      <w:r>
        <w:rPr>
          <w:rFonts w:ascii="Times New Roman" w:hAnsi="Times New Roman"/>
        </w:rPr>
        <w:t xml:space="preserve"> HP, </w:t>
      </w:r>
      <w:proofErr w:type="spellStart"/>
      <w:r>
        <w:rPr>
          <w:rFonts w:ascii="Times New Roman" w:hAnsi="Times New Roman"/>
        </w:rPr>
        <w:t>Puotinen</w:t>
      </w:r>
      <w:proofErr w:type="spellEnd"/>
      <w:r>
        <w:rPr>
          <w:rFonts w:ascii="Times New Roman" w:hAnsi="Times New Roman"/>
        </w:rPr>
        <w:t xml:space="preserve"> M, </w:t>
      </w:r>
      <w:proofErr w:type="spellStart"/>
      <w:r>
        <w:rPr>
          <w:rFonts w:ascii="Times New Roman" w:hAnsi="Times New Roman"/>
        </w:rPr>
        <w:t>Runting</w:t>
      </w:r>
      <w:proofErr w:type="spellEnd"/>
      <w:r>
        <w:rPr>
          <w:rFonts w:ascii="Times New Roman" w:hAnsi="Times New Roman"/>
        </w:rPr>
        <w:t xml:space="preserve"> RK, </w:t>
      </w:r>
      <w:proofErr w:type="spellStart"/>
      <w:r>
        <w:rPr>
          <w:rFonts w:ascii="Times New Roman" w:hAnsi="Times New Roman"/>
        </w:rPr>
        <w:t>Skirving</w:t>
      </w:r>
      <w:proofErr w:type="spellEnd"/>
      <w:r>
        <w:rPr>
          <w:rFonts w:ascii="Times New Roman" w:hAnsi="Times New Roman"/>
        </w:rPr>
        <w:t xml:space="preserve"> WJ, Spalding M, Wilson KA, Wood S, </w:t>
      </w:r>
      <w:proofErr w:type="spellStart"/>
      <w:r>
        <w:rPr>
          <w:rFonts w:ascii="Times New Roman" w:hAnsi="Times New Roman"/>
        </w:rPr>
        <w:t>Veron</w:t>
      </w:r>
      <w:proofErr w:type="spellEnd"/>
      <w:r>
        <w:rPr>
          <w:rFonts w:ascii="Times New Roman" w:hAnsi="Times New Roman"/>
        </w:rPr>
        <w:t xml:space="preserve"> JE, </w:t>
      </w:r>
      <w:proofErr w:type="spellStart"/>
      <w:r>
        <w:rPr>
          <w:rFonts w:ascii="Times New Roman" w:hAnsi="Times New Roman"/>
        </w:rPr>
        <w:t>Hoegh</w:t>
      </w:r>
      <w:proofErr w:type="spellEnd"/>
      <w:r>
        <w:rPr>
          <w:rFonts w:ascii="Times New Roman" w:hAnsi="Times New Roman"/>
        </w:rPr>
        <w:t>-Guldberg O (2018) Risk-sensitive planning for conserving coral reefs under rapid climate change. Conservation Letters 11:e12587 . https://doi.org/10.1111/conl.12587</w:t>
      </w:r>
    </w:p>
    <w:p w14:paraId="4F982C5F" w14:textId="77777777" w:rsidR="00622106" w:rsidRDefault="00CB5611">
      <w:pPr>
        <w:pStyle w:val="Bibliography1"/>
        <w:rPr>
          <w:rFonts w:ascii="Times New Roman" w:hAnsi="Times New Roman"/>
        </w:rPr>
      </w:pPr>
      <w:r>
        <w:rPr>
          <w:rFonts w:ascii="Times New Roman" w:hAnsi="Times New Roman"/>
        </w:rPr>
        <w:t xml:space="preserve">Blanchard JL, Jennings S, Holmes R, </w:t>
      </w:r>
      <w:proofErr w:type="spellStart"/>
      <w:r>
        <w:rPr>
          <w:rFonts w:ascii="Times New Roman" w:hAnsi="Times New Roman"/>
        </w:rPr>
        <w:t>Harle</w:t>
      </w:r>
      <w:proofErr w:type="spellEnd"/>
      <w:r>
        <w:rPr>
          <w:rFonts w:ascii="Times New Roman" w:hAnsi="Times New Roman"/>
        </w:rPr>
        <w:t xml:space="preserve"> J, Merino G, Allen JI, Holt J, </w:t>
      </w:r>
      <w:proofErr w:type="spellStart"/>
      <w:r>
        <w:rPr>
          <w:rFonts w:ascii="Times New Roman" w:hAnsi="Times New Roman"/>
        </w:rPr>
        <w:t>Dulvy</w:t>
      </w:r>
      <w:proofErr w:type="spellEnd"/>
      <w:r>
        <w:rPr>
          <w:rFonts w:ascii="Times New Roman" w:hAnsi="Times New Roman"/>
        </w:rPr>
        <w:t xml:space="preserve"> NK, </w:t>
      </w:r>
      <w:proofErr w:type="spellStart"/>
      <w:r>
        <w:rPr>
          <w:rFonts w:ascii="Times New Roman" w:hAnsi="Times New Roman"/>
        </w:rPr>
        <w:t>Barange</w:t>
      </w:r>
      <w:proofErr w:type="spellEnd"/>
      <w:r>
        <w:rPr>
          <w:rFonts w:ascii="Times New Roman" w:hAnsi="Times New Roman"/>
        </w:rPr>
        <w:t xml:space="preserve"> M (2012) Potential consequences of climate change for primary production and fish production in large marine ecosystems. Philosophical Transactions of the Royal Society B: Biological Sciences 367:2979–2989 . https://doi.org/10.1098/rstb.2012.0231</w:t>
      </w:r>
    </w:p>
    <w:p w14:paraId="1BEB1F17" w14:textId="77777777" w:rsidR="00622106" w:rsidRDefault="00CB5611">
      <w:pPr>
        <w:pStyle w:val="Bibliography1"/>
        <w:rPr>
          <w:rFonts w:ascii="Times New Roman" w:hAnsi="Times New Roman"/>
        </w:rPr>
      </w:pPr>
      <w:proofErr w:type="spellStart"/>
      <w:r>
        <w:rPr>
          <w:rFonts w:ascii="Times New Roman" w:hAnsi="Times New Roman"/>
        </w:rPr>
        <w:t>Blowes</w:t>
      </w:r>
      <w:proofErr w:type="spellEnd"/>
      <w:r>
        <w:rPr>
          <w:rFonts w:ascii="Times New Roman" w:hAnsi="Times New Roman"/>
        </w:rPr>
        <w:t xml:space="preserve"> SA, Supp SR, </w:t>
      </w:r>
      <w:proofErr w:type="spellStart"/>
      <w:r>
        <w:rPr>
          <w:rFonts w:ascii="Times New Roman" w:hAnsi="Times New Roman"/>
        </w:rPr>
        <w:t>Antão</w:t>
      </w:r>
      <w:proofErr w:type="spellEnd"/>
      <w:r>
        <w:rPr>
          <w:rFonts w:ascii="Times New Roman" w:hAnsi="Times New Roman"/>
        </w:rPr>
        <w:t xml:space="preserve"> LH, Bates A, </w:t>
      </w:r>
      <w:proofErr w:type="spellStart"/>
      <w:r>
        <w:rPr>
          <w:rFonts w:ascii="Times New Roman" w:hAnsi="Times New Roman"/>
        </w:rPr>
        <w:t>Bruelheide</w:t>
      </w:r>
      <w:proofErr w:type="spellEnd"/>
      <w:r>
        <w:rPr>
          <w:rFonts w:ascii="Times New Roman" w:hAnsi="Times New Roman"/>
        </w:rPr>
        <w:t xml:space="preserve"> H, Chase JM, Moyes F, </w:t>
      </w:r>
      <w:proofErr w:type="spellStart"/>
      <w:r>
        <w:rPr>
          <w:rFonts w:ascii="Times New Roman" w:hAnsi="Times New Roman"/>
        </w:rPr>
        <w:t>Magurran</w:t>
      </w:r>
      <w:proofErr w:type="spellEnd"/>
      <w:r>
        <w:rPr>
          <w:rFonts w:ascii="Times New Roman" w:hAnsi="Times New Roman"/>
        </w:rPr>
        <w:t xml:space="preserve"> A, McGill B, Myers-Smith IH, Winter M, Bjorkman AD, Bowler DE, Byrnes JEK, Gonzalez A, Hines J, Isbell F, Jones HP, Navarro LM, Thompson PL, </w:t>
      </w:r>
      <w:proofErr w:type="spellStart"/>
      <w:r>
        <w:rPr>
          <w:rFonts w:ascii="Times New Roman" w:hAnsi="Times New Roman"/>
        </w:rPr>
        <w:t>Vellend</w:t>
      </w:r>
      <w:proofErr w:type="spellEnd"/>
      <w:r>
        <w:rPr>
          <w:rFonts w:ascii="Times New Roman" w:hAnsi="Times New Roman"/>
        </w:rPr>
        <w:t xml:space="preserve"> M, Waldock C, </w:t>
      </w:r>
      <w:proofErr w:type="spellStart"/>
      <w:r>
        <w:rPr>
          <w:rFonts w:ascii="Times New Roman" w:hAnsi="Times New Roman"/>
        </w:rPr>
        <w:t>Dornelas</w:t>
      </w:r>
      <w:proofErr w:type="spellEnd"/>
      <w:r>
        <w:rPr>
          <w:rFonts w:ascii="Times New Roman" w:hAnsi="Times New Roman"/>
        </w:rPr>
        <w:t xml:space="preserve"> M (2019) The geography of biodiversity change in marine and terrestrial assemblages. Science 366:339–345 . https://doi.org/10.1126/science.aaw1620</w:t>
      </w:r>
    </w:p>
    <w:p w14:paraId="26148262" w14:textId="77777777" w:rsidR="00622106" w:rsidRDefault="00CB5611">
      <w:pPr>
        <w:pStyle w:val="Bibliography1"/>
        <w:rPr>
          <w:rFonts w:ascii="Times New Roman" w:hAnsi="Times New Roman"/>
        </w:rPr>
      </w:pPr>
      <w:r>
        <w:rPr>
          <w:rFonts w:ascii="Times New Roman" w:hAnsi="Times New Roman"/>
        </w:rPr>
        <w:t>Booth DJ (2020) Opposing climate-change impacts on poleward-shifting coral-reef fishes. Coral Reefs. https://doi.org/10.1007/s00338-020-01919-5</w:t>
      </w:r>
    </w:p>
    <w:p w14:paraId="7BDAB8F3" w14:textId="77777777" w:rsidR="00622106" w:rsidRDefault="00CB5611">
      <w:pPr>
        <w:pStyle w:val="Bibliography1"/>
        <w:rPr>
          <w:rFonts w:ascii="Times New Roman" w:hAnsi="Times New Roman"/>
        </w:rPr>
      </w:pPr>
      <w:r>
        <w:rPr>
          <w:rFonts w:ascii="Times New Roman" w:hAnsi="Times New Roman"/>
        </w:rPr>
        <w:t xml:space="preserve">Bopp L, </w:t>
      </w:r>
      <w:proofErr w:type="spellStart"/>
      <w:r>
        <w:rPr>
          <w:rFonts w:ascii="Times New Roman" w:hAnsi="Times New Roman"/>
        </w:rPr>
        <w:t>Resplandy</w:t>
      </w:r>
      <w:proofErr w:type="spellEnd"/>
      <w:r>
        <w:rPr>
          <w:rFonts w:ascii="Times New Roman" w:hAnsi="Times New Roman"/>
        </w:rPr>
        <w:t xml:space="preserve"> L, Orr JC, </w:t>
      </w:r>
      <w:proofErr w:type="spellStart"/>
      <w:r>
        <w:rPr>
          <w:rFonts w:ascii="Times New Roman" w:hAnsi="Times New Roman"/>
        </w:rPr>
        <w:t>Doney</w:t>
      </w:r>
      <w:proofErr w:type="spellEnd"/>
      <w:r>
        <w:rPr>
          <w:rFonts w:ascii="Times New Roman" w:hAnsi="Times New Roman"/>
        </w:rPr>
        <w:t xml:space="preserve"> SC, Dunne JP, </w:t>
      </w:r>
      <w:proofErr w:type="spellStart"/>
      <w:r>
        <w:rPr>
          <w:rFonts w:ascii="Times New Roman" w:hAnsi="Times New Roman"/>
        </w:rPr>
        <w:t>Gehlen</w:t>
      </w:r>
      <w:proofErr w:type="spellEnd"/>
      <w:r>
        <w:rPr>
          <w:rFonts w:ascii="Times New Roman" w:hAnsi="Times New Roman"/>
        </w:rPr>
        <w:t xml:space="preserve"> M, Halloran P, Heinze C, </w:t>
      </w:r>
      <w:proofErr w:type="spellStart"/>
      <w:r>
        <w:rPr>
          <w:rFonts w:ascii="Times New Roman" w:hAnsi="Times New Roman"/>
        </w:rPr>
        <w:t>Ilyina</w:t>
      </w:r>
      <w:proofErr w:type="spellEnd"/>
      <w:r>
        <w:rPr>
          <w:rFonts w:ascii="Times New Roman" w:hAnsi="Times New Roman"/>
        </w:rPr>
        <w:t xml:space="preserve"> T, </w:t>
      </w:r>
      <w:proofErr w:type="spellStart"/>
      <w:r>
        <w:rPr>
          <w:rFonts w:ascii="Times New Roman" w:hAnsi="Times New Roman"/>
        </w:rPr>
        <w:t>Séférian</w:t>
      </w:r>
      <w:proofErr w:type="spellEnd"/>
      <w:r>
        <w:rPr>
          <w:rFonts w:ascii="Times New Roman" w:hAnsi="Times New Roman"/>
        </w:rPr>
        <w:t xml:space="preserve"> R, </w:t>
      </w:r>
      <w:proofErr w:type="spellStart"/>
      <w:r>
        <w:rPr>
          <w:rFonts w:ascii="Times New Roman" w:hAnsi="Times New Roman"/>
        </w:rPr>
        <w:t>Tjiputra</w:t>
      </w:r>
      <w:proofErr w:type="spellEnd"/>
      <w:r>
        <w:rPr>
          <w:rFonts w:ascii="Times New Roman" w:hAnsi="Times New Roman"/>
        </w:rPr>
        <w:t xml:space="preserve"> J, </w:t>
      </w:r>
      <w:proofErr w:type="spellStart"/>
      <w:r>
        <w:rPr>
          <w:rFonts w:ascii="Times New Roman" w:hAnsi="Times New Roman"/>
        </w:rPr>
        <w:t>Vichi</w:t>
      </w:r>
      <w:proofErr w:type="spellEnd"/>
      <w:r>
        <w:rPr>
          <w:rFonts w:ascii="Times New Roman" w:hAnsi="Times New Roman"/>
        </w:rPr>
        <w:t xml:space="preserve"> M (2013) Multiple stressors of ocean ecosystems in the 21st century: projections with CMIP5 models. </w:t>
      </w:r>
      <w:proofErr w:type="spellStart"/>
      <w:r>
        <w:rPr>
          <w:rFonts w:ascii="Times New Roman" w:hAnsi="Times New Roman"/>
        </w:rPr>
        <w:t>Biogeosciences</w:t>
      </w:r>
      <w:proofErr w:type="spellEnd"/>
      <w:r>
        <w:rPr>
          <w:rFonts w:ascii="Times New Roman" w:hAnsi="Times New Roman"/>
        </w:rPr>
        <w:t xml:space="preserve"> 10:6225–6245 . https://doi.org/10.5194/bg-10-6225-2013</w:t>
      </w:r>
    </w:p>
    <w:p w14:paraId="10F629D5" w14:textId="77777777" w:rsidR="00622106" w:rsidRDefault="00CB5611">
      <w:pPr>
        <w:pStyle w:val="Bibliography1"/>
        <w:rPr>
          <w:rFonts w:ascii="Times New Roman" w:hAnsi="Times New Roman"/>
        </w:rPr>
      </w:pPr>
      <w:proofErr w:type="spellStart"/>
      <w:r>
        <w:rPr>
          <w:rFonts w:ascii="Times New Roman" w:hAnsi="Times New Roman"/>
        </w:rPr>
        <w:t>Bryndum</w:t>
      </w:r>
      <w:proofErr w:type="spellEnd"/>
      <w:r>
        <w:rPr>
          <w:rFonts w:ascii="Times New Roman" w:hAnsi="Times New Roman"/>
        </w:rPr>
        <w:t xml:space="preserve">‐Buchholz A, </w:t>
      </w:r>
      <w:proofErr w:type="spellStart"/>
      <w:r>
        <w:rPr>
          <w:rFonts w:ascii="Times New Roman" w:hAnsi="Times New Roman"/>
        </w:rPr>
        <w:t>Tittensor</w:t>
      </w:r>
      <w:proofErr w:type="spellEnd"/>
      <w:r>
        <w:rPr>
          <w:rFonts w:ascii="Times New Roman" w:hAnsi="Times New Roman"/>
        </w:rPr>
        <w:t xml:space="preserve"> DP, Blanchard JL, Cheung WWL, Coll M, Galbraith ED, Jennings S, Maury O, </w:t>
      </w:r>
      <w:proofErr w:type="spellStart"/>
      <w:r>
        <w:rPr>
          <w:rFonts w:ascii="Times New Roman" w:hAnsi="Times New Roman"/>
        </w:rPr>
        <w:t>Lotze</w:t>
      </w:r>
      <w:proofErr w:type="spellEnd"/>
      <w:r>
        <w:rPr>
          <w:rFonts w:ascii="Times New Roman" w:hAnsi="Times New Roman"/>
        </w:rPr>
        <w:t xml:space="preserve"> HK (2019) Twenty-first-century climate change impacts on marine animal biomass and ecosystem structure across ocean basins. Global Change Biology 25:459–472 . https://doi.org/10.1111/gcb.14512</w:t>
      </w:r>
    </w:p>
    <w:p w14:paraId="4EAF850E" w14:textId="77777777" w:rsidR="00622106" w:rsidRDefault="00CB5611">
      <w:pPr>
        <w:pStyle w:val="Bibliography1"/>
        <w:rPr>
          <w:rFonts w:ascii="Times New Roman" w:hAnsi="Times New Roman"/>
        </w:rPr>
      </w:pPr>
      <w:proofErr w:type="spellStart"/>
      <w:r>
        <w:rPr>
          <w:rFonts w:ascii="Times New Roman" w:hAnsi="Times New Roman"/>
        </w:rPr>
        <w:t>Burkepile</w:t>
      </w:r>
      <w:proofErr w:type="spellEnd"/>
      <w:r>
        <w:rPr>
          <w:rFonts w:ascii="Times New Roman" w:hAnsi="Times New Roman"/>
        </w:rPr>
        <w:t xml:space="preserve"> DE, Hay ME (2008) Herbivore species richness and feeding complementarity affect community structure and function on a coral reef. PNAS 105:16201–16206 . https://doi.org/10.1073/pnas.0801946105</w:t>
      </w:r>
    </w:p>
    <w:p w14:paraId="3E903829" w14:textId="77777777" w:rsidR="00622106" w:rsidRDefault="00CB5611">
      <w:pPr>
        <w:pStyle w:val="Bibliography1"/>
        <w:rPr>
          <w:rFonts w:ascii="Times New Roman" w:hAnsi="Times New Roman"/>
        </w:rPr>
      </w:pPr>
      <w:r>
        <w:rPr>
          <w:rFonts w:ascii="Times New Roman" w:hAnsi="Times New Roman"/>
        </w:rPr>
        <w:t xml:space="preserve">Burrows MT, Schoeman DS, Buckley LB, Moore P, </w:t>
      </w:r>
      <w:proofErr w:type="spellStart"/>
      <w:r>
        <w:rPr>
          <w:rFonts w:ascii="Times New Roman" w:hAnsi="Times New Roman"/>
        </w:rPr>
        <w:t>Poloczanska</w:t>
      </w:r>
      <w:proofErr w:type="spellEnd"/>
      <w:r>
        <w:rPr>
          <w:rFonts w:ascii="Times New Roman" w:hAnsi="Times New Roman"/>
        </w:rPr>
        <w:t xml:space="preserve"> ES, Brander KM, Brown C, Bruno JF, Duarte CM, Halpern BS, Holding J, Kappel CV, </w:t>
      </w:r>
      <w:proofErr w:type="spellStart"/>
      <w:r>
        <w:rPr>
          <w:rFonts w:ascii="Times New Roman" w:hAnsi="Times New Roman"/>
        </w:rPr>
        <w:t>Kiessling</w:t>
      </w:r>
      <w:proofErr w:type="spellEnd"/>
      <w:r>
        <w:rPr>
          <w:rFonts w:ascii="Times New Roman" w:hAnsi="Times New Roman"/>
        </w:rPr>
        <w:t xml:space="preserve"> W, O’Connor MI, </w:t>
      </w:r>
      <w:proofErr w:type="spellStart"/>
      <w:r>
        <w:rPr>
          <w:rFonts w:ascii="Times New Roman" w:hAnsi="Times New Roman"/>
        </w:rPr>
        <w:t>Pandolfi</w:t>
      </w:r>
      <w:proofErr w:type="spellEnd"/>
      <w:r>
        <w:rPr>
          <w:rFonts w:ascii="Times New Roman" w:hAnsi="Times New Roman"/>
        </w:rPr>
        <w:t xml:space="preserve"> JM, Parmesan C, Schwing FB, </w:t>
      </w:r>
      <w:proofErr w:type="spellStart"/>
      <w:r>
        <w:rPr>
          <w:rFonts w:ascii="Times New Roman" w:hAnsi="Times New Roman"/>
        </w:rPr>
        <w:t>Sydeman</w:t>
      </w:r>
      <w:proofErr w:type="spellEnd"/>
      <w:r>
        <w:rPr>
          <w:rFonts w:ascii="Times New Roman" w:hAnsi="Times New Roman"/>
        </w:rPr>
        <w:t xml:space="preserve"> WJ, Richardson AJ (2011) The Pace of Shifting Climate in Marine and Terrestrial Ecosystems. Science 334:652–655 . https://doi.org/10.1126/science.1210288</w:t>
      </w:r>
    </w:p>
    <w:p w14:paraId="3DC76113" w14:textId="77777777" w:rsidR="00622106" w:rsidRDefault="00CB5611">
      <w:pPr>
        <w:pStyle w:val="Bibliography1"/>
        <w:rPr>
          <w:rFonts w:ascii="Times New Roman" w:hAnsi="Times New Roman"/>
        </w:rPr>
      </w:pPr>
      <w:r>
        <w:rPr>
          <w:rFonts w:ascii="Times New Roman" w:hAnsi="Times New Roman"/>
        </w:rPr>
        <w:t>Butcher JC (2000) Numerical methods for ordinary differential equations in the 20th century. Journal of Computational and Applied Mathematics 125:1–29 . https://doi.org/10.1016/S0377-0427(00)00455-6</w:t>
      </w:r>
    </w:p>
    <w:p w14:paraId="24E3EA20" w14:textId="77777777" w:rsidR="00622106" w:rsidRDefault="00CB5611">
      <w:pPr>
        <w:pStyle w:val="Bibliography1"/>
        <w:rPr>
          <w:rFonts w:ascii="Times New Roman" w:hAnsi="Times New Roman"/>
        </w:rPr>
      </w:pPr>
      <w:r>
        <w:rPr>
          <w:rFonts w:ascii="Times New Roman" w:hAnsi="Times New Roman"/>
        </w:rPr>
        <w:lastRenderedPageBreak/>
        <w:t>Cheung WWL, Lam VWY, Sarmiento JL, Kearney K, Watson R, Pauly D (2009) Projecting global marine biodiversity impacts under climate change scenarios. Fish and Fisheries 10:235–251 . https://doi.org/10.1111/j.1467-2979.2008.00315.x</w:t>
      </w:r>
    </w:p>
    <w:p w14:paraId="56998765" w14:textId="77777777" w:rsidR="00622106" w:rsidRDefault="00CB5611">
      <w:pPr>
        <w:pStyle w:val="Bibliography1"/>
        <w:rPr>
          <w:rFonts w:ascii="Times New Roman" w:hAnsi="Times New Roman"/>
        </w:rPr>
      </w:pPr>
      <w:r>
        <w:rPr>
          <w:rFonts w:ascii="Times New Roman" w:hAnsi="Times New Roman"/>
        </w:rPr>
        <w:t xml:space="preserve">Christensen V, Walters CJ (2004) </w:t>
      </w:r>
      <w:proofErr w:type="spellStart"/>
      <w:r>
        <w:rPr>
          <w:rFonts w:ascii="Times New Roman" w:hAnsi="Times New Roman"/>
        </w:rPr>
        <w:t>Ecopath</w:t>
      </w:r>
      <w:proofErr w:type="spellEnd"/>
      <w:r>
        <w:rPr>
          <w:rFonts w:ascii="Times New Roman" w:hAnsi="Times New Roman"/>
        </w:rPr>
        <w:t xml:space="preserve"> with </w:t>
      </w:r>
      <w:proofErr w:type="spellStart"/>
      <w:r>
        <w:rPr>
          <w:rFonts w:ascii="Times New Roman" w:hAnsi="Times New Roman"/>
        </w:rPr>
        <w:t>Ecosim</w:t>
      </w:r>
      <w:proofErr w:type="spellEnd"/>
      <w:r>
        <w:rPr>
          <w:rFonts w:ascii="Times New Roman" w:hAnsi="Times New Roman"/>
        </w:rPr>
        <w:t xml:space="preserve">: methods, capabilities and limitations. </w:t>
      </w:r>
      <w:proofErr w:type="spellStart"/>
      <w:r>
        <w:rPr>
          <w:rFonts w:ascii="Times New Roman" w:hAnsi="Times New Roman"/>
        </w:rPr>
        <w:t>Ecol</w:t>
      </w:r>
      <w:proofErr w:type="spellEnd"/>
      <w:r>
        <w:rPr>
          <w:rFonts w:ascii="Times New Roman" w:hAnsi="Times New Roman"/>
        </w:rPr>
        <w:t xml:space="preserve"> Model 172:109–139 . https://doi.org/10.1016/j.ecolmodel.2003.09.003</w:t>
      </w:r>
    </w:p>
    <w:p w14:paraId="5AEC0941" w14:textId="77777777" w:rsidR="00622106" w:rsidRDefault="00CB5611">
      <w:pPr>
        <w:pStyle w:val="Bibliography1"/>
        <w:rPr>
          <w:rFonts w:ascii="Times New Roman" w:hAnsi="Times New Roman"/>
        </w:rPr>
      </w:pPr>
      <w:r>
        <w:rPr>
          <w:rFonts w:ascii="Times New Roman" w:hAnsi="Times New Roman"/>
        </w:rPr>
        <w:t xml:space="preserve">Corrales X, Coll M, </w:t>
      </w:r>
      <w:proofErr w:type="spellStart"/>
      <w:r>
        <w:rPr>
          <w:rFonts w:ascii="Times New Roman" w:hAnsi="Times New Roman"/>
        </w:rPr>
        <w:t>Ofir</w:t>
      </w:r>
      <w:proofErr w:type="spellEnd"/>
      <w:r>
        <w:rPr>
          <w:rFonts w:ascii="Times New Roman" w:hAnsi="Times New Roman"/>
        </w:rPr>
        <w:t xml:space="preserve"> E, Heymans JJ, </w:t>
      </w:r>
      <w:proofErr w:type="spellStart"/>
      <w:r>
        <w:rPr>
          <w:rFonts w:ascii="Times New Roman" w:hAnsi="Times New Roman"/>
        </w:rPr>
        <w:t>Steenbeek</w:t>
      </w:r>
      <w:proofErr w:type="spellEnd"/>
      <w:r>
        <w:rPr>
          <w:rFonts w:ascii="Times New Roman" w:hAnsi="Times New Roman"/>
        </w:rPr>
        <w:t xml:space="preserve"> J, Goren M, </w:t>
      </w:r>
      <w:proofErr w:type="spellStart"/>
      <w:r>
        <w:rPr>
          <w:rFonts w:ascii="Times New Roman" w:hAnsi="Times New Roman"/>
        </w:rPr>
        <w:t>Edelist</w:t>
      </w:r>
      <w:proofErr w:type="spellEnd"/>
      <w:r>
        <w:rPr>
          <w:rFonts w:ascii="Times New Roman" w:hAnsi="Times New Roman"/>
        </w:rPr>
        <w:t xml:space="preserve"> D, Gal G (2018) Future scenarios of marine resources and ecosystem conditions in the Eastern Mediterranean under the impacts of fishing, alien species and sea warming. Scientific Reports 8:1–16 . https://doi.org/10.1038/s41598-018-32666-x</w:t>
      </w:r>
    </w:p>
    <w:p w14:paraId="2C2BDB1B" w14:textId="77777777" w:rsidR="00622106" w:rsidRDefault="00CB5611">
      <w:pPr>
        <w:pStyle w:val="Bibliography1"/>
        <w:rPr>
          <w:rFonts w:ascii="Times New Roman" w:hAnsi="Times New Roman"/>
        </w:rPr>
      </w:pPr>
      <w:r>
        <w:rPr>
          <w:rFonts w:ascii="Times New Roman" w:hAnsi="Times New Roman"/>
        </w:rPr>
        <w:t>Essington TE (2007) Evaluating the sensitivity of a trophic mass-balance model (</w:t>
      </w:r>
      <w:proofErr w:type="spellStart"/>
      <w:r>
        <w:rPr>
          <w:rFonts w:ascii="Times New Roman" w:hAnsi="Times New Roman"/>
        </w:rPr>
        <w:t>Ecopath</w:t>
      </w:r>
      <w:proofErr w:type="spellEnd"/>
      <w:r>
        <w:rPr>
          <w:rFonts w:ascii="Times New Roman" w:hAnsi="Times New Roman"/>
        </w:rPr>
        <w:t xml:space="preserve">) to imprecise data inputs. Can J Fish </w:t>
      </w:r>
      <w:proofErr w:type="spellStart"/>
      <w:r>
        <w:rPr>
          <w:rFonts w:ascii="Times New Roman" w:hAnsi="Times New Roman"/>
        </w:rPr>
        <w:t>Aquat</w:t>
      </w:r>
      <w:proofErr w:type="spellEnd"/>
      <w:r>
        <w:rPr>
          <w:rFonts w:ascii="Times New Roman" w:hAnsi="Times New Roman"/>
        </w:rPr>
        <w:t xml:space="preserve"> Sci 64:628–637 . https://doi.org/10.1139/cjfas-2014-0561</w:t>
      </w:r>
    </w:p>
    <w:p w14:paraId="29816224" w14:textId="77777777" w:rsidR="00622106" w:rsidRDefault="00CB5611">
      <w:pPr>
        <w:pStyle w:val="Bibliography1"/>
        <w:rPr>
          <w:rFonts w:ascii="Times New Roman" w:hAnsi="Times New Roman"/>
        </w:rPr>
      </w:pPr>
      <w:r>
        <w:rPr>
          <w:rFonts w:ascii="Times New Roman" w:hAnsi="Times New Roman"/>
        </w:rPr>
        <w:t xml:space="preserve">Essington TE, </w:t>
      </w:r>
      <w:proofErr w:type="spellStart"/>
      <w:r>
        <w:rPr>
          <w:rFonts w:ascii="Times New Roman" w:hAnsi="Times New Roman"/>
        </w:rPr>
        <w:t>Plagányi</w:t>
      </w:r>
      <w:proofErr w:type="spellEnd"/>
      <w:r>
        <w:rPr>
          <w:rFonts w:ascii="Times New Roman" w:hAnsi="Times New Roman"/>
        </w:rPr>
        <w:t xml:space="preserve"> ÉE (2014) Pitfalls and guidelines for “recycling” models for ecosystem-based fisheries management: evaluating model suitability for forage fish fisheries. ICES J Mar Sci 71:118–127 . https://doi.org/10.1093/icesjms/fst047</w:t>
      </w:r>
    </w:p>
    <w:p w14:paraId="639ED5EB" w14:textId="77777777" w:rsidR="00622106" w:rsidRDefault="00CB5611">
      <w:pPr>
        <w:pStyle w:val="Bibliography1"/>
        <w:rPr>
          <w:rFonts w:ascii="Times New Roman" w:hAnsi="Times New Roman"/>
        </w:rPr>
      </w:pPr>
      <w:r>
        <w:rPr>
          <w:rFonts w:ascii="Times New Roman" w:hAnsi="Times New Roman"/>
        </w:rPr>
        <w:t xml:space="preserve">Froese R, Pauly D (2019) </w:t>
      </w:r>
      <w:proofErr w:type="spellStart"/>
      <w:r>
        <w:rPr>
          <w:rFonts w:ascii="Times New Roman" w:hAnsi="Times New Roman"/>
        </w:rPr>
        <w:t>FishBase</w:t>
      </w:r>
      <w:proofErr w:type="spellEnd"/>
      <w:r>
        <w:rPr>
          <w:rFonts w:ascii="Times New Roman" w:hAnsi="Times New Roman"/>
        </w:rPr>
        <w:t>. World Wide Web electronic publication.</w:t>
      </w:r>
    </w:p>
    <w:p w14:paraId="5F818637" w14:textId="77777777" w:rsidR="00622106" w:rsidRDefault="00CB5611">
      <w:pPr>
        <w:pStyle w:val="Bibliography1"/>
        <w:rPr>
          <w:rFonts w:ascii="Times New Roman" w:hAnsi="Times New Roman"/>
        </w:rPr>
      </w:pPr>
      <w:r>
        <w:rPr>
          <w:rFonts w:ascii="Times New Roman" w:hAnsi="Times New Roman"/>
        </w:rPr>
        <w:t xml:space="preserve">Fulton CJ, </w:t>
      </w:r>
      <w:proofErr w:type="spellStart"/>
      <w:r>
        <w:rPr>
          <w:rFonts w:ascii="Times New Roman" w:hAnsi="Times New Roman"/>
        </w:rPr>
        <w:t>Abesamis</w:t>
      </w:r>
      <w:proofErr w:type="spellEnd"/>
      <w:r>
        <w:rPr>
          <w:rFonts w:ascii="Times New Roman" w:hAnsi="Times New Roman"/>
        </w:rPr>
        <w:t xml:space="preserve"> RA, </w:t>
      </w:r>
      <w:proofErr w:type="spellStart"/>
      <w:r>
        <w:rPr>
          <w:rFonts w:ascii="Times New Roman" w:hAnsi="Times New Roman"/>
        </w:rPr>
        <w:t>Berkström</w:t>
      </w:r>
      <w:proofErr w:type="spellEnd"/>
      <w:r>
        <w:rPr>
          <w:rFonts w:ascii="Times New Roman" w:hAnsi="Times New Roman"/>
        </w:rPr>
        <w:t xml:space="preserve"> C, </w:t>
      </w:r>
      <w:proofErr w:type="spellStart"/>
      <w:r>
        <w:rPr>
          <w:rFonts w:ascii="Times New Roman" w:hAnsi="Times New Roman"/>
        </w:rPr>
        <w:t>Depczynski</w:t>
      </w:r>
      <w:proofErr w:type="spellEnd"/>
      <w:r>
        <w:rPr>
          <w:rFonts w:ascii="Times New Roman" w:hAnsi="Times New Roman"/>
        </w:rPr>
        <w:t xml:space="preserve"> M, Graham NAJ, Holmes TH, </w:t>
      </w:r>
      <w:proofErr w:type="spellStart"/>
      <w:r>
        <w:rPr>
          <w:rFonts w:ascii="Times New Roman" w:hAnsi="Times New Roman"/>
        </w:rPr>
        <w:t>Kulbicki</w:t>
      </w:r>
      <w:proofErr w:type="spellEnd"/>
      <w:r>
        <w:rPr>
          <w:rFonts w:ascii="Times New Roman" w:hAnsi="Times New Roman"/>
        </w:rPr>
        <w:t xml:space="preserve"> M, Noble MM, Radford BT, Tano S, </w:t>
      </w:r>
      <w:proofErr w:type="spellStart"/>
      <w:r>
        <w:rPr>
          <w:rFonts w:ascii="Times New Roman" w:hAnsi="Times New Roman"/>
        </w:rPr>
        <w:t>Tinkler</w:t>
      </w:r>
      <w:proofErr w:type="spellEnd"/>
      <w:r>
        <w:rPr>
          <w:rFonts w:ascii="Times New Roman" w:hAnsi="Times New Roman"/>
        </w:rPr>
        <w:t xml:space="preserve"> P, </w:t>
      </w:r>
      <w:proofErr w:type="spellStart"/>
      <w:r>
        <w:rPr>
          <w:rFonts w:ascii="Times New Roman" w:hAnsi="Times New Roman"/>
        </w:rPr>
        <w:t>Wernberg</w:t>
      </w:r>
      <w:proofErr w:type="spellEnd"/>
      <w:r>
        <w:rPr>
          <w:rFonts w:ascii="Times New Roman" w:hAnsi="Times New Roman"/>
        </w:rPr>
        <w:t xml:space="preserve"> T, Wilson SK (2019) Form and function of tropical macroalgal reefs in the Anthropocene. Functional Ecology 33:989–999 . https://doi.org/10.1111/1365-2435.13282</w:t>
      </w:r>
    </w:p>
    <w:p w14:paraId="0706D0C3" w14:textId="77777777" w:rsidR="00622106" w:rsidRDefault="00CB5611">
      <w:pPr>
        <w:pStyle w:val="Bibliography1"/>
        <w:rPr>
          <w:rFonts w:ascii="Times New Roman" w:hAnsi="Times New Roman"/>
        </w:rPr>
      </w:pPr>
      <w:r>
        <w:rPr>
          <w:rFonts w:ascii="Times New Roman" w:hAnsi="Times New Roman"/>
        </w:rPr>
        <w:t xml:space="preserve">Fulton CJ, </w:t>
      </w:r>
      <w:proofErr w:type="spellStart"/>
      <w:r>
        <w:rPr>
          <w:rFonts w:ascii="Times New Roman" w:hAnsi="Times New Roman"/>
        </w:rPr>
        <w:t>Depczynski</w:t>
      </w:r>
      <w:proofErr w:type="spellEnd"/>
      <w:r>
        <w:rPr>
          <w:rFonts w:ascii="Times New Roman" w:hAnsi="Times New Roman"/>
        </w:rPr>
        <w:t xml:space="preserve"> M, Holmes TH, Noble MM, Radford B, </w:t>
      </w:r>
      <w:proofErr w:type="spellStart"/>
      <w:r>
        <w:rPr>
          <w:rFonts w:ascii="Times New Roman" w:hAnsi="Times New Roman"/>
        </w:rPr>
        <w:t>Wernberg</w:t>
      </w:r>
      <w:proofErr w:type="spellEnd"/>
      <w:r>
        <w:rPr>
          <w:rFonts w:ascii="Times New Roman" w:hAnsi="Times New Roman"/>
        </w:rPr>
        <w:t xml:space="preserve"> T, Wilson SK (2014) Sea temperature shapes seasonal fluctuations in seaweed biomass within the Ningaloo coral reef ecosystem. Limnology and Oceanography 59:156–166 . https://doi.org/10.4319/lo.2014.59.1.0156</w:t>
      </w:r>
    </w:p>
    <w:p w14:paraId="2B838815" w14:textId="77777777" w:rsidR="00622106" w:rsidRDefault="00CB5611">
      <w:pPr>
        <w:pStyle w:val="Bibliography1"/>
        <w:rPr>
          <w:rFonts w:ascii="Times New Roman" w:hAnsi="Times New Roman"/>
        </w:rPr>
      </w:pPr>
      <w:r>
        <w:rPr>
          <w:rFonts w:ascii="Times New Roman" w:hAnsi="Times New Roman"/>
        </w:rPr>
        <w:t>Gallo ND, Victor DG, Levin LA (2017) Ocean commitments under the Paris Agreement. Nature Climate Change 7:833–838 . https://doi.org/10.1038/nclimate3422</w:t>
      </w:r>
    </w:p>
    <w:p w14:paraId="70084CCA" w14:textId="77777777" w:rsidR="00622106" w:rsidRDefault="00CB5611">
      <w:pPr>
        <w:pStyle w:val="Bibliography1"/>
        <w:rPr>
          <w:rFonts w:ascii="Times New Roman" w:hAnsi="Times New Roman"/>
        </w:rPr>
      </w:pPr>
      <w:proofErr w:type="spellStart"/>
      <w:r>
        <w:rPr>
          <w:rFonts w:ascii="Times New Roman" w:hAnsi="Times New Roman"/>
        </w:rPr>
        <w:t>Gibert</w:t>
      </w:r>
      <w:proofErr w:type="spellEnd"/>
      <w:r>
        <w:rPr>
          <w:rFonts w:ascii="Times New Roman" w:hAnsi="Times New Roman"/>
        </w:rPr>
        <w:t xml:space="preserve"> JP (2019) Temperature directly and indirectly influences food web structure. Scientific Reports 9:1–8 . https://doi.org/10.1038/s41598-019-41783-0</w:t>
      </w:r>
    </w:p>
    <w:p w14:paraId="0976E64F" w14:textId="77777777" w:rsidR="00622106" w:rsidRDefault="00CB5611">
      <w:pPr>
        <w:pStyle w:val="Bibliography1"/>
        <w:rPr>
          <w:rFonts w:ascii="Times New Roman" w:hAnsi="Times New Roman"/>
        </w:rPr>
      </w:pPr>
      <w:r>
        <w:rPr>
          <w:rFonts w:ascii="Times New Roman" w:hAnsi="Times New Roman"/>
        </w:rPr>
        <w:t>Graham NAJ, Nash KL (2013) The importance of structural complexity in coral reef ecosystems. Coral Reefs 32:315–326 . https://doi.org/10.1007/s00338-012-0984-y</w:t>
      </w:r>
    </w:p>
    <w:p w14:paraId="316E212B" w14:textId="77777777" w:rsidR="00622106" w:rsidRDefault="00CB5611">
      <w:pPr>
        <w:pStyle w:val="Bibliography1"/>
        <w:rPr>
          <w:rFonts w:ascii="Times New Roman" w:hAnsi="Times New Roman"/>
        </w:rPr>
      </w:pPr>
      <w:r>
        <w:rPr>
          <w:rFonts w:ascii="Times New Roman" w:hAnsi="Times New Roman"/>
        </w:rPr>
        <w:t>Gruber N (2011) Warming up, turning sour, losing breath: ocean biogeochemistry under global change. Philosophical Transactions of the Royal Society A: Mathematical, Physical and Engineering Sciences 369:1980–1996 . https://doi.org/10.1098/rsta.2011.0003</w:t>
      </w:r>
    </w:p>
    <w:p w14:paraId="68FB3880" w14:textId="77777777" w:rsidR="00622106" w:rsidRDefault="00CB5611">
      <w:pPr>
        <w:pStyle w:val="Bibliography1"/>
        <w:rPr>
          <w:rFonts w:ascii="Times New Roman" w:hAnsi="Times New Roman"/>
        </w:rPr>
      </w:pPr>
      <w:proofErr w:type="spellStart"/>
      <w:r>
        <w:rPr>
          <w:rFonts w:ascii="Times New Roman" w:hAnsi="Times New Roman"/>
        </w:rPr>
        <w:t>Guénette</w:t>
      </w:r>
      <w:proofErr w:type="spellEnd"/>
      <w:r>
        <w:rPr>
          <w:rFonts w:ascii="Times New Roman" w:hAnsi="Times New Roman"/>
        </w:rPr>
        <w:t xml:space="preserve"> S, Araújo JN, Bundy A (2014) Exploring the potential effects of climate change on the Western Scotian Shelf ecosystem, Canada. Journal of Marine Systems 134:89–100 . https://doi.org/10.1016/j.jmarsys.2014.03.001</w:t>
      </w:r>
    </w:p>
    <w:p w14:paraId="08B36417" w14:textId="77777777" w:rsidR="00622106" w:rsidRDefault="00CB5611">
      <w:pPr>
        <w:pStyle w:val="Bibliography1"/>
        <w:rPr>
          <w:rFonts w:ascii="Times New Roman" w:hAnsi="Times New Roman"/>
        </w:rPr>
      </w:pPr>
      <w:r>
        <w:rPr>
          <w:rFonts w:ascii="Times New Roman" w:hAnsi="Times New Roman"/>
        </w:rPr>
        <w:t xml:space="preserve">Haas AF, </w:t>
      </w:r>
      <w:proofErr w:type="spellStart"/>
      <w:r>
        <w:rPr>
          <w:rFonts w:ascii="Times New Roman" w:hAnsi="Times New Roman"/>
        </w:rPr>
        <w:t>Fairoz</w:t>
      </w:r>
      <w:proofErr w:type="spellEnd"/>
      <w:r>
        <w:rPr>
          <w:rFonts w:ascii="Times New Roman" w:hAnsi="Times New Roman"/>
        </w:rPr>
        <w:t xml:space="preserve"> MFM, Kelly LW, Nelson CE, Dinsdale EA, Edwards RA, Giles S, </w:t>
      </w:r>
      <w:proofErr w:type="spellStart"/>
      <w:r>
        <w:rPr>
          <w:rFonts w:ascii="Times New Roman" w:hAnsi="Times New Roman"/>
        </w:rPr>
        <w:t>Hatay</w:t>
      </w:r>
      <w:proofErr w:type="spellEnd"/>
      <w:r>
        <w:rPr>
          <w:rFonts w:ascii="Times New Roman" w:hAnsi="Times New Roman"/>
        </w:rPr>
        <w:t xml:space="preserve"> M, </w:t>
      </w:r>
      <w:proofErr w:type="spellStart"/>
      <w:r>
        <w:rPr>
          <w:rFonts w:ascii="Times New Roman" w:hAnsi="Times New Roman"/>
        </w:rPr>
        <w:t>Hisakawa</w:t>
      </w:r>
      <w:proofErr w:type="spellEnd"/>
      <w:r>
        <w:rPr>
          <w:rFonts w:ascii="Times New Roman" w:hAnsi="Times New Roman"/>
        </w:rPr>
        <w:t xml:space="preserve"> N, Knowles B, Lim YW, Maughan H, Pantos O, Roach TNF, Sanchez SE, Silveira CB, </w:t>
      </w:r>
      <w:proofErr w:type="spellStart"/>
      <w:r>
        <w:rPr>
          <w:rFonts w:ascii="Times New Roman" w:hAnsi="Times New Roman"/>
        </w:rPr>
        <w:t>Sandin</w:t>
      </w:r>
      <w:proofErr w:type="spellEnd"/>
      <w:r>
        <w:rPr>
          <w:rFonts w:ascii="Times New Roman" w:hAnsi="Times New Roman"/>
        </w:rPr>
        <w:t xml:space="preserve"> S, Smith JE, </w:t>
      </w:r>
      <w:proofErr w:type="spellStart"/>
      <w:r>
        <w:rPr>
          <w:rFonts w:ascii="Times New Roman" w:hAnsi="Times New Roman"/>
        </w:rPr>
        <w:t>Rohwer</w:t>
      </w:r>
      <w:proofErr w:type="spellEnd"/>
      <w:r>
        <w:rPr>
          <w:rFonts w:ascii="Times New Roman" w:hAnsi="Times New Roman"/>
        </w:rPr>
        <w:t xml:space="preserve"> F (2016) Global </w:t>
      </w:r>
      <w:proofErr w:type="spellStart"/>
      <w:r>
        <w:rPr>
          <w:rFonts w:ascii="Times New Roman" w:hAnsi="Times New Roman"/>
        </w:rPr>
        <w:t>microbialization</w:t>
      </w:r>
      <w:proofErr w:type="spellEnd"/>
      <w:r>
        <w:rPr>
          <w:rFonts w:ascii="Times New Roman" w:hAnsi="Times New Roman"/>
        </w:rPr>
        <w:t xml:space="preserve"> of coral reefs. Nature Microbiology 1:1–7 . https://doi.org/10.1038/nmicrobiol.2016.42</w:t>
      </w:r>
    </w:p>
    <w:p w14:paraId="651374CF" w14:textId="77777777" w:rsidR="00622106" w:rsidRDefault="00CB5611">
      <w:pPr>
        <w:pStyle w:val="Bibliography1"/>
        <w:rPr>
          <w:rFonts w:ascii="Times New Roman" w:hAnsi="Times New Roman"/>
        </w:rPr>
      </w:pPr>
      <w:r>
        <w:rPr>
          <w:rFonts w:ascii="Times New Roman" w:hAnsi="Times New Roman"/>
        </w:rPr>
        <w:lastRenderedPageBreak/>
        <w:t xml:space="preserve">Henson SA, Beaulieu C, </w:t>
      </w:r>
      <w:proofErr w:type="spellStart"/>
      <w:r>
        <w:rPr>
          <w:rFonts w:ascii="Times New Roman" w:hAnsi="Times New Roman"/>
        </w:rPr>
        <w:t>Ilyina</w:t>
      </w:r>
      <w:proofErr w:type="spellEnd"/>
      <w:r>
        <w:rPr>
          <w:rFonts w:ascii="Times New Roman" w:hAnsi="Times New Roman"/>
        </w:rPr>
        <w:t xml:space="preserve"> T, John JG, Long M, </w:t>
      </w:r>
      <w:proofErr w:type="spellStart"/>
      <w:r>
        <w:rPr>
          <w:rFonts w:ascii="Times New Roman" w:hAnsi="Times New Roman"/>
        </w:rPr>
        <w:t>Séférian</w:t>
      </w:r>
      <w:proofErr w:type="spellEnd"/>
      <w:r>
        <w:rPr>
          <w:rFonts w:ascii="Times New Roman" w:hAnsi="Times New Roman"/>
        </w:rPr>
        <w:t xml:space="preserve"> R, </w:t>
      </w:r>
      <w:proofErr w:type="spellStart"/>
      <w:r>
        <w:rPr>
          <w:rFonts w:ascii="Times New Roman" w:hAnsi="Times New Roman"/>
        </w:rPr>
        <w:t>Tjiputra</w:t>
      </w:r>
      <w:proofErr w:type="spellEnd"/>
      <w:r>
        <w:rPr>
          <w:rFonts w:ascii="Times New Roman" w:hAnsi="Times New Roman"/>
        </w:rPr>
        <w:t xml:space="preserve"> J, Sarmiento JL (2017) Rapid emergence of climate change in environmental drivers of marine ecosystems. Nature Communications 8:1–9 . https://doi.org/10.1038/ncomms14682</w:t>
      </w:r>
    </w:p>
    <w:p w14:paraId="36751AB7" w14:textId="77777777" w:rsidR="00622106" w:rsidRDefault="00CB5611">
      <w:pPr>
        <w:pStyle w:val="Bibliography1"/>
        <w:rPr>
          <w:rFonts w:ascii="Times New Roman" w:hAnsi="Times New Roman"/>
        </w:rPr>
      </w:pPr>
      <w:r>
        <w:rPr>
          <w:rFonts w:ascii="Times New Roman" w:hAnsi="Times New Roman"/>
        </w:rPr>
        <w:t xml:space="preserve">Heymans JJ, Coll M, Link JS, </w:t>
      </w:r>
      <w:proofErr w:type="spellStart"/>
      <w:r>
        <w:rPr>
          <w:rFonts w:ascii="Times New Roman" w:hAnsi="Times New Roman"/>
        </w:rPr>
        <w:t>Mackinson</w:t>
      </w:r>
      <w:proofErr w:type="spellEnd"/>
      <w:r>
        <w:rPr>
          <w:rFonts w:ascii="Times New Roman" w:hAnsi="Times New Roman"/>
        </w:rPr>
        <w:t xml:space="preserve"> S, </w:t>
      </w:r>
      <w:proofErr w:type="spellStart"/>
      <w:r>
        <w:rPr>
          <w:rFonts w:ascii="Times New Roman" w:hAnsi="Times New Roman"/>
        </w:rPr>
        <w:t>Steenbeek</w:t>
      </w:r>
      <w:proofErr w:type="spellEnd"/>
      <w:r>
        <w:rPr>
          <w:rFonts w:ascii="Times New Roman" w:hAnsi="Times New Roman"/>
        </w:rPr>
        <w:t xml:space="preserve"> J, Walters C, Christensen V (2016) Best practice in </w:t>
      </w:r>
      <w:proofErr w:type="spellStart"/>
      <w:r>
        <w:rPr>
          <w:rFonts w:ascii="Times New Roman" w:hAnsi="Times New Roman"/>
        </w:rPr>
        <w:t>Ecopath</w:t>
      </w:r>
      <w:proofErr w:type="spellEnd"/>
      <w:r>
        <w:rPr>
          <w:rFonts w:ascii="Times New Roman" w:hAnsi="Times New Roman"/>
        </w:rPr>
        <w:t xml:space="preserve"> with </w:t>
      </w:r>
      <w:proofErr w:type="spellStart"/>
      <w:r>
        <w:rPr>
          <w:rFonts w:ascii="Times New Roman" w:hAnsi="Times New Roman"/>
        </w:rPr>
        <w:t>Ecosim</w:t>
      </w:r>
      <w:proofErr w:type="spellEnd"/>
      <w:r>
        <w:rPr>
          <w:rFonts w:ascii="Times New Roman" w:hAnsi="Times New Roman"/>
        </w:rPr>
        <w:t xml:space="preserve"> food-web models for ecosystem-based management. </w:t>
      </w:r>
      <w:proofErr w:type="spellStart"/>
      <w:r>
        <w:rPr>
          <w:rFonts w:ascii="Times New Roman" w:hAnsi="Times New Roman"/>
        </w:rPr>
        <w:t>Ecol</w:t>
      </w:r>
      <w:proofErr w:type="spellEnd"/>
      <w:r>
        <w:rPr>
          <w:rFonts w:ascii="Times New Roman" w:hAnsi="Times New Roman"/>
        </w:rPr>
        <w:t xml:space="preserve"> Model 331:173–184 . https://doi.org/10.1016/j.ecolmodel.2015.12.007</w:t>
      </w:r>
    </w:p>
    <w:p w14:paraId="458EBF70" w14:textId="77777777" w:rsidR="00622106" w:rsidRDefault="00CB5611">
      <w:pPr>
        <w:pStyle w:val="Bibliography1"/>
        <w:rPr>
          <w:rFonts w:ascii="Times New Roman" w:hAnsi="Times New Roman"/>
        </w:rPr>
      </w:pPr>
      <w:r>
        <w:rPr>
          <w:rFonts w:ascii="Times New Roman" w:hAnsi="Times New Roman"/>
        </w:rPr>
        <w:t xml:space="preserve">Hughes DJ, </w:t>
      </w:r>
      <w:proofErr w:type="spellStart"/>
      <w:r>
        <w:rPr>
          <w:rFonts w:ascii="Times New Roman" w:hAnsi="Times New Roman"/>
        </w:rPr>
        <w:t>Alderdice</w:t>
      </w:r>
      <w:proofErr w:type="spellEnd"/>
      <w:r>
        <w:rPr>
          <w:rFonts w:ascii="Times New Roman" w:hAnsi="Times New Roman"/>
        </w:rPr>
        <w:t xml:space="preserve"> R, Cooney C, </w:t>
      </w:r>
      <w:proofErr w:type="spellStart"/>
      <w:r>
        <w:rPr>
          <w:rFonts w:ascii="Times New Roman" w:hAnsi="Times New Roman"/>
        </w:rPr>
        <w:t>Kühl</w:t>
      </w:r>
      <w:proofErr w:type="spellEnd"/>
      <w:r>
        <w:rPr>
          <w:rFonts w:ascii="Times New Roman" w:hAnsi="Times New Roman"/>
        </w:rPr>
        <w:t xml:space="preserve"> M, </w:t>
      </w:r>
      <w:proofErr w:type="spellStart"/>
      <w:r>
        <w:rPr>
          <w:rFonts w:ascii="Times New Roman" w:hAnsi="Times New Roman"/>
        </w:rPr>
        <w:t>Pernice</w:t>
      </w:r>
      <w:proofErr w:type="spellEnd"/>
      <w:r>
        <w:rPr>
          <w:rFonts w:ascii="Times New Roman" w:hAnsi="Times New Roman"/>
        </w:rPr>
        <w:t xml:space="preserve"> M, </w:t>
      </w:r>
      <w:proofErr w:type="spellStart"/>
      <w:r>
        <w:rPr>
          <w:rFonts w:ascii="Times New Roman" w:hAnsi="Times New Roman"/>
        </w:rPr>
        <w:t>Voolstra</w:t>
      </w:r>
      <w:proofErr w:type="spellEnd"/>
      <w:r>
        <w:rPr>
          <w:rFonts w:ascii="Times New Roman" w:hAnsi="Times New Roman"/>
        </w:rPr>
        <w:t xml:space="preserve"> CR, </w:t>
      </w:r>
      <w:proofErr w:type="spellStart"/>
      <w:r>
        <w:rPr>
          <w:rFonts w:ascii="Times New Roman" w:hAnsi="Times New Roman"/>
        </w:rPr>
        <w:t>Suggett</w:t>
      </w:r>
      <w:proofErr w:type="spellEnd"/>
      <w:r>
        <w:rPr>
          <w:rFonts w:ascii="Times New Roman" w:hAnsi="Times New Roman"/>
        </w:rPr>
        <w:t xml:space="preserve"> DJ (2020) Coral reef survival under accelerating ocean deoxygenation. Nature Climate Change 10:296–307 . https://doi.org/10.1038/s41558-020-0737-9</w:t>
      </w:r>
    </w:p>
    <w:p w14:paraId="1053072E" w14:textId="77777777" w:rsidR="00622106" w:rsidRDefault="00CB5611">
      <w:pPr>
        <w:pStyle w:val="Bibliography1"/>
        <w:rPr>
          <w:rFonts w:ascii="Times New Roman" w:hAnsi="Times New Roman"/>
        </w:rPr>
      </w:pPr>
      <w:r>
        <w:rPr>
          <w:rFonts w:ascii="Times New Roman" w:hAnsi="Times New Roman"/>
        </w:rPr>
        <w:t xml:space="preserve">Hughes TP, Anderson KD, Connolly SR, Heron SF, Kerry JT, Lough JM, Baird AH, Baum JK, </w:t>
      </w:r>
      <w:proofErr w:type="spellStart"/>
      <w:r>
        <w:rPr>
          <w:rFonts w:ascii="Times New Roman" w:hAnsi="Times New Roman"/>
        </w:rPr>
        <w:t>Berumen</w:t>
      </w:r>
      <w:proofErr w:type="spellEnd"/>
      <w:r>
        <w:rPr>
          <w:rFonts w:ascii="Times New Roman" w:hAnsi="Times New Roman"/>
        </w:rPr>
        <w:t xml:space="preserve"> ML, Bridge TC, </w:t>
      </w:r>
      <w:proofErr w:type="spellStart"/>
      <w:r>
        <w:rPr>
          <w:rFonts w:ascii="Times New Roman" w:hAnsi="Times New Roman"/>
        </w:rPr>
        <w:t>Claar</w:t>
      </w:r>
      <w:proofErr w:type="spellEnd"/>
      <w:r>
        <w:rPr>
          <w:rFonts w:ascii="Times New Roman" w:hAnsi="Times New Roman"/>
        </w:rPr>
        <w:t xml:space="preserve"> DC, Eakin CM, Gilmour JP, Graham NAJ, Harrison H, Hobbs J-PA, </w:t>
      </w:r>
      <w:proofErr w:type="spellStart"/>
      <w:r>
        <w:rPr>
          <w:rFonts w:ascii="Times New Roman" w:hAnsi="Times New Roman"/>
        </w:rPr>
        <w:t>Hoey</w:t>
      </w:r>
      <w:proofErr w:type="spellEnd"/>
      <w:r>
        <w:rPr>
          <w:rFonts w:ascii="Times New Roman" w:hAnsi="Times New Roman"/>
        </w:rPr>
        <w:t xml:space="preserve"> AS, </w:t>
      </w:r>
      <w:proofErr w:type="spellStart"/>
      <w:r>
        <w:rPr>
          <w:rFonts w:ascii="Times New Roman" w:hAnsi="Times New Roman"/>
        </w:rPr>
        <w:t>Hoogenboom</w:t>
      </w:r>
      <w:proofErr w:type="spellEnd"/>
      <w:r>
        <w:rPr>
          <w:rFonts w:ascii="Times New Roman" w:hAnsi="Times New Roman"/>
        </w:rPr>
        <w:t xml:space="preserve"> M, Lowe RJ, McCulloch MT, </w:t>
      </w:r>
      <w:proofErr w:type="spellStart"/>
      <w:r>
        <w:rPr>
          <w:rFonts w:ascii="Times New Roman" w:hAnsi="Times New Roman"/>
        </w:rPr>
        <w:t>Pandolfi</w:t>
      </w:r>
      <w:proofErr w:type="spellEnd"/>
      <w:r>
        <w:rPr>
          <w:rFonts w:ascii="Times New Roman" w:hAnsi="Times New Roman"/>
        </w:rPr>
        <w:t xml:space="preserve"> JM, Pratchett M, </w:t>
      </w:r>
      <w:proofErr w:type="spellStart"/>
      <w:r>
        <w:rPr>
          <w:rFonts w:ascii="Times New Roman" w:hAnsi="Times New Roman"/>
        </w:rPr>
        <w:t>Schoepf</w:t>
      </w:r>
      <w:proofErr w:type="spellEnd"/>
      <w:r>
        <w:rPr>
          <w:rFonts w:ascii="Times New Roman" w:hAnsi="Times New Roman"/>
        </w:rPr>
        <w:t xml:space="preserve"> V, </w:t>
      </w:r>
      <w:proofErr w:type="spellStart"/>
      <w:r>
        <w:rPr>
          <w:rFonts w:ascii="Times New Roman" w:hAnsi="Times New Roman"/>
        </w:rPr>
        <w:t>Torda</w:t>
      </w:r>
      <w:proofErr w:type="spellEnd"/>
      <w:r>
        <w:rPr>
          <w:rFonts w:ascii="Times New Roman" w:hAnsi="Times New Roman"/>
        </w:rPr>
        <w:t xml:space="preserve"> G, Wilson SK (2018) Spatial and temporal patterns of mass bleaching of corals in the Anthropocene. Science 359:80–83 . https://doi.org/10.1126/science.aan8048</w:t>
      </w:r>
    </w:p>
    <w:p w14:paraId="5C471ADE" w14:textId="77777777" w:rsidR="00622106" w:rsidRDefault="00CB5611">
      <w:pPr>
        <w:pStyle w:val="Bibliography1"/>
        <w:rPr>
          <w:rFonts w:ascii="Times New Roman" w:hAnsi="Times New Roman"/>
        </w:rPr>
      </w:pPr>
      <w:r>
        <w:rPr>
          <w:rFonts w:ascii="Times New Roman" w:hAnsi="Times New Roman"/>
        </w:rPr>
        <w:t xml:space="preserve">Hughes TP, Barnes ML, Bellwood DR, </w:t>
      </w:r>
      <w:proofErr w:type="spellStart"/>
      <w:r>
        <w:rPr>
          <w:rFonts w:ascii="Times New Roman" w:hAnsi="Times New Roman"/>
        </w:rPr>
        <w:t>Cinner</w:t>
      </w:r>
      <w:proofErr w:type="spellEnd"/>
      <w:r>
        <w:rPr>
          <w:rFonts w:ascii="Times New Roman" w:hAnsi="Times New Roman"/>
        </w:rPr>
        <w:t xml:space="preserve"> JE, Cumming GS, Jackson JBC, </w:t>
      </w:r>
      <w:proofErr w:type="spellStart"/>
      <w:r>
        <w:rPr>
          <w:rFonts w:ascii="Times New Roman" w:hAnsi="Times New Roman"/>
        </w:rPr>
        <w:t>Kleypas</w:t>
      </w:r>
      <w:proofErr w:type="spellEnd"/>
      <w:r>
        <w:rPr>
          <w:rFonts w:ascii="Times New Roman" w:hAnsi="Times New Roman"/>
        </w:rPr>
        <w:t xml:space="preserve"> J, van de </w:t>
      </w:r>
      <w:proofErr w:type="spellStart"/>
      <w:r>
        <w:rPr>
          <w:rFonts w:ascii="Times New Roman" w:hAnsi="Times New Roman"/>
        </w:rPr>
        <w:t>Leemput</w:t>
      </w:r>
      <w:proofErr w:type="spellEnd"/>
      <w:r>
        <w:rPr>
          <w:rFonts w:ascii="Times New Roman" w:hAnsi="Times New Roman"/>
        </w:rPr>
        <w:t xml:space="preserve"> IA, Lough JM, Morrison TH, </w:t>
      </w:r>
      <w:proofErr w:type="spellStart"/>
      <w:r>
        <w:rPr>
          <w:rFonts w:ascii="Times New Roman" w:hAnsi="Times New Roman"/>
        </w:rPr>
        <w:t>Palumbi</w:t>
      </w:r>
      <w:proofErr w:type="spellEnd"/>
      <w:r>
        <w:rPr>
          <w:rFonts w:ascii="Times New Roman" w:hAnsi="Times New Roman"/>
        </w:rPr>
        <w:t xml:space="preserve"> SR, van </w:t>
      </w:r>
      <w:proofErr w:type="spellStart"/>
      <w:r>
        <w:rPr>
          <w:rFonts w:ascii="Times New Roman" w:hAnsi="Times New Roman"/>
        </w:rPr>
        <w:t>Nes</w:t>
      </w:r>
      <w:proofErr w:type="spellEnd"/>
      <w:r>
        <w:rPr>
          <w:rFonts w:ascii="Times New Roman" w:hAnsi="Times New Roman"/>
        </w:rPr>
        <w:t xml:space="preserve"> EH, </w:t>
      </w:r>
      <w:proofErr w:type="spellStart"/>
      <w:r>
        <w:rPr>
          <w:rFonts w:ascii="Times New Roman" w:hAnsi="Times New Roman"/>
        </w:rPr>
        <w:t>Scheffer</w:t>
      </w:r>
      <w:proofErr w:type="spellEnd"/>
      <w:r>
        <w:rPr>
          <w:rFonts w:ascii="Times New Roman" w:hAnsi="Times New Roman"/>
        </w:rPr>
        <w:t xml:space="preserve"> M (2017) Coral reefs in the Anthropocene. Nature 546:82–90 . https://doi.org/10.1038/nature22901</w:t>
      </w:r>
    </w:p>
    <w:p w14:paraId="2EDEA877" w14:textId="77777777" w:rsidR="00622106" w:rsidRDefault="00CB5611">
      <w:pPr>
        <w:pStyle w:val="Bibliography1"/>
        <w:rPr>
          <w:rFonts w:ascii="Times New Roman" w:hAnsi="Times New Roman"/>
        </w:rPr>
      </w:pPr>
      <w:proofErr w:type="spellStart"/>
      <w:r>
        <w:rPr>
          <w:rFonts w:ascii="Times New Roman" w:hAnsi="Times New Roman"/>
        </w:rPr>
        <w:t>Jouffray</w:t>
      </w:r>
      <w:proofErr w:type="spellEnd"/>
      <w:r>
        <w:rPr>
          <w:rFonts w:ascii="Times New Roman" w:hAnsi="Times New Roman"/>
        </w:rPr>
        <w:t xml:space="preserve"> J-B, Wedding LM, </w:t>
      </w:r>
      <w:proofErr w:type="spellStart"/>
      <w:r>
        <w:rPr>
          <w:rFonts w:ascii="Times New Roman" w:hAnsi="Times New Roman"/>
        </w:rPr>
        <w:t>Norström</w:t>
      </w:r>
      <w:proofErr w:type="spellEnd"/>
      <w:r>
        <w:rPr>
          <w:rFonts w:ascii="Times New Roman" w:hAnsi="Times New Roman"/>
        </w:rPr>
        <w:t xml:space="preserve"> AV, Donovan MK, Williams GJ, Crowder LB, Erickson AL, Friedlander AM, Graham NAJ, Gove JM, Kappel CV, </w:t>
      </w:r>
      <w:proofErr w:type="spellStart"/>
      <w:r>
        <w:rPr>
          <w:rFonts w:ascii="Times New Roman" w:hAnsi="Times New Roman"/>
        </w:rPr>
        <w:t>Kittinger</w:t>
      </w:r>
      <w:proofErr w:type="spellEnd"/>
      <w:r>
        <w:rPr>
          <w:rFonts w:ascii="Times New Roman" w:hAnsi="Times New Roman"/>
        </w:rPr>
        <w:t xml:space="preserve"> JN, Lecky J, Oleson KLL, </w:t>
      </w:r>
      <w:proofErr w:type="spellStart"/>
      <w:r>
        <w:rPr>
          <w:rFonts w:ascii="Times New Roman" w:hAnsi="Times New Roman"/>
        </w:rPr>
        <w:t>Selkoe</w:t>
      </w:r>
      <w:proofErr w:type="spellEnd"/>
      <w:r>
        <w:rPr>
          <w:rFonts w:ascii="Times New Roman" w:hAnsi="Times New Roman"/>
        </w:rPr>
        <w:t xml:space="preserve"> KA, White C, Williams ID, </w:t>
      </w:r>
      <w:proofErr w:type="spellStart"/>
      <w:r>
        <w:rPr>
          <w:rFonts w:ascii="Times New Roman" w:hAnsi="Times New Roman"/>
        </w:rPr>
        <w:t>Nyström</w:t>
      </w:r>
      <w:proofErr w:type="spellEnd"/>
      <w:r>
        <w:rPr>
          <w:rFonts w:ascii="Times New Roman" w:hAnsi="Times New Roman"/>
        </w:rPr>
        <w:t xml:space="preserve"> M (2019) Parsing human and biophysical drivers of coral reef regimes. Proceedings of the Royal Society B: Biological Sciences 286:20182544 . https://doi.org/10.1098/rspb.2018.2544</w:t>
      </w:r>
    </w:p>
    <w:p w14:paraId="2EF1B3B3" w14:textId="77777777" w:rsidR="00622106" w:rsidRDefault="00CB5611">
      <w:pPr>
        <w:pStyle w:val="Bibliography1"/>
        <w:rPr>
          <w:rFonts w:ascii="Times New Roman" w:hAnsi="Times New Roman"/>
        </w:rPr>
      </w:pPr>
      <w:proofErr w:type="spellStart"/>
      <w:r>
        <w:rPr>
          <w:rFonts w:ascii="Times New Roman" w:hAnsi="Times New Roman"/>
        </w:rPr>
        <w:t>Kaschner</w:t>
      </w:r>
      <w:proofErr w:type="spellEnd"/>
      <w:r>
        <w:rPr>
          <w:rFonts w:ascii="Times New Roman" w:hAnsi="Times New Roman"/>
        </w:rPr>
        <w:t xml:space="preserve"> K, </w:t>
      </w:r>
      <w:proofErr w:type="spellStart"/>
      <w:r>
        <w:rPr>
          <w:rFonts w:ascii="Times New Roman" w:hAnsi="Times New Roman"/>
        </w:rPr>
        <w:t>Kesner-reyes</w:t>
      </w:r>
      <w:proofErr w:type="spellEnd"/>
      <w:r>
        <w:rPr>
          <w:rFonts w:ascii="Times New Roman" w:hAnsi="Times New Roman"/>
        </w:rPr>
        <w:t xml:space="preserve"> K, </w:t>
      </w:r>
      <w:proofErr w:type="spellStart"/>
      <w:r>
        <w:rPr>
          <w:rFonts w:ascii="Times New Roman" w:hAnsi="Times New Roman"/>
        </w:rPr>
        <w:t>Garilao</w:t>
      </w:r>
      <w:proofErr w:type="spellEnd"/>
      <w:r>
        <w:rPr>
          <w:rFonts w:ascii="Times New Roman" w:hAnsi="Times New Roman"/>
        </w:rPr>
        <w:t xml:space="preserve"> C, </w:t>
      </w:r>
      <w:proofErr w:type="spellStart"/>
      <w:r>
        <w:rPr>
          <w:rFonts w:ascii="Times New Roman" w:hAnsi="Times New Roman"/>
        </w:rPr>
        <w:t>Rius</w:t>
      </w:r>
      <w:proofErr w:type="spellEnd"/>
      <w:r>
        <w:rPr>
          <w:rFonts w:ascii="Times New Roman" w:hAnsi="Times New Roman"/>
        </w:rPr>
        <w:t xml:space="preserve">-Barile J, Rees T, Froese R (2019) </w:t>
      </w:r>
      <w:proofErr w:type="spellStart"/>
      <w:r>
        <w:rPr>
          <w:rFonts w:ascii="Times New Roman" w:hAnsi="Times New Roman"/>
        </w:rPr>
        <w:t>AquaMaps</w:t>
      </w:r>
      <w:proofErr w:type="spellEnd"/>
      <w:r>
        <w:rPr>
          <w:rFonts w:ascii="Times New Roman" w:hAnsi="Times New Roman"/>
        </w:rPr>
        <w:t>: Predicted range maps for aquatic species. World wide web electronic publication</w:t>
      </w:r>
    </w:p>
    <w:p w14:paraId="0987A509" w14:textId="77777777" w:rsidR="00622106" w:rsidRDefault="00CB5611">
      <w:pPr>
        <w:pStyle w:val="Bibliography1"/>
        <w:rPr>
          <w:rFonts w:ascii="Times New Roman" w:hAnsi="Times New Roman"/>
        </w:rPr>
      </w:pPr>
      <w:proofErr w:type="spellStart"/>
      <w:r>
        <w:rPr>
          <w:rFonts w:ascii="Times New Roman" w:hAnsi="Times New Roman"/>
        </w:rPr>
        <w:t>Kleypas</w:t>
      </w:r>
      <w:proofErr w:type="spellEnd"/>
      <w:r>
        <w:rPr>
          <w:rFonts w:ascii="Times New Roman" w:hAnsi="Times New Roman"/>
        </w:rPr>
        <w:t xml:space="preserve"> JA, </w:t>
      </w:r>
      <w:proofErr w:type="spellStart"/>
      <w:r>
        <w:rPr>
          <w:rFonts w:ascii="Times New Roman" w:hAnsi="Times New Roman"/>
        </w:rPr>
        <w:t>Mcmanus</w:t>
      </w:r>
      <w:proofErr w:type="spellEnd"/>
      <w:r>
        <w:rPr>
          <w:rFonts w:ascii="Times New Roman" w:hAnsi="Times New Roman"/>
        </w:rPr>
        <w:t xml:space="preserve"> JW, </w:t>
      </w:r>
      <w:proofErr w:type="spellStart"/>
      <w:r>
        <w:rPr>
          <w:rFonts w:ascii="Times New Roman" w:hAnsi="Times New Roman"/>
        </w:rPr>
        <w:t>Meñez</w:t>
      </w:r>
      <w:proofErr w:type="spellEnd"/>
      <w:r>
        <w:rPr>
          <w:rFonts w:ascii="Times New Roman" w:hAnsi="Times New Roman"/>
        </w:rPr>
        <w:t xml:space="preserve"> L a. B (1999) Environmental Limits to Coral Reef Development: Where Do We Draw the Line? </w:t>
      </w:r>
      <w:proofErr w:type="spellStart"/>
      <w:r>
        <w:rPr>
          <w:rFonts w:ascii="Times New Roman" w:hAnsi="Times New Roman"/>
        </w:rPr>
        <w:t>Integr</w:t>
      </w:r>
      <w:proofErr w:type="spellEnd"/>
      <w:r>
        <w:rPr>
          <w:rFonts w:ascii="Times New Roman" w:hAnsi="Times New Roman"/>
        </w:rPr>
        <w:t xml:space="preserve"> Comp </w:t>
      </w:r>
      <w:proofErr w:type="spellStart"/>
      <w:r>
        <w:rPr>
          <w:rFonts w:ascii="Times New Roman" w:hAnsi="Times New Roman"/>
        </w:rPr>
        <w:t>Biol</w:t>
      </w:r>
      <w:proofErr w:type="spellEnd"/>
      <w:r>
        <w:rPr>
          <w:rFonts w:ascii="Times New Roman" w:hAnsi="Times New Roman"/>
        </w:rPr>
        <w:t xml:space="preserve"> 39:146–159 . https://doi.org/10.1093/icb/39.1.146</w:t>
      </w:r>
    </w:p>
    <w:p w14:paraId="33D2F6EE" w14:textId="77777777" w:rsidR="00622106" w:rsidRDefault="00CB5611">
      <w:pPr>
        <w:pStyle w:val="Bibliography1"/>
        <w:rPr>
          <w:rFonts w:ascii="Times New Roman" w:hAnsi="Times New Roman"/>
        </w:rPr>
      </w:pPr>
      <w:r>
        <w:rPr>
          <w:rFonts w:ascii="Times New Roman" w:hAnsi="Times New Roman"/>
        </w:rPr>
        <w:t xml:space="preserve">Longo GO, </w:t>
      </w:r>
      <w:proofErr w:type="spellStart"/>
      <w:r>
        <w:rPr>
          <w:rFonts w:ascii="Times New Roman" w:hAnsi="Times New Roman"/>
        </w:rPr>
        <w:t>Morais</w:t>
      </w:r>
      <w:proofErr w:type="spellEnd"/>
      <w:r>
        <w:rPr>
          <w:rFonts w:ascii="Times New Roman" w:hAnsi="Times New Roman"/>
        </w:rPr>
        <w:t xml:space="preserve"> RA, Martins CDL, Mendes TC, </w:t>
      </w:r>
      <w:proofErr w:type="spellStart"/>
      <w:r>
        <w:rPr>
          <w:rFonts w:ascii="Times New Roman" w:hAnsi="Times New Roman"/>
        </w:rPr>
        <w:t>Aued</w:t>
      </w:r>
      <w:proofErr w:type="spellEnd"/>
      <w:r>
        <w:rPr>
          <w:rFonts w:ascii="Times New Roman" w:hAnsi="Times New Roman"/>
        </w:rPr>
        <w:t xml:space="preserve"> AW, </w:t>
      </w:r>
      <w:proofErr w:type="spellStart"/>
      <w:r>
        <w:rPr>
          <w:rFonts w:ascii="Times New Roman" w:hAnsi="Times New Roman"/>
        </w:rPr>
        <w:t>Cândido</w:t>
      </w:r>
      <w:proofErr w:type="spellEnd"/>
      <w:r>
        <w:rPr>
          <w:rFonts w:ascii="Times New Roman" w:hAnsi="Times New Roman"/>
        </w:rPr>
        <w:t xml:space="preserve"> DV, Oliveira JC de, Nunes LT, </w:t>
      </w:r>
      <w:proofErr w:type="spellStart"/>
      <w:r>
        <w:rPr>
          <w:rFonts w:ascii="Times New Roman" w:hAnsi="Times New Roman"/>
        </w:rPr>
        <w:t>Fontoura</w:t>
      </w:r>
      <w:proofErr w:type="spellEnd"/>
      <w:r>
        <w:rPr>
          <w:rFonts w:ascii="Times New Roman" w:hAnsi="Times New Roman"/>
        </w:rPr>
        <w:t xml:space="preserve"> L, </w:t>
      </w:r>
      <w:proofErr w:type="spellStart"/>
      <w:r>
        <w:rPr>
          <w:rFonts w:ascii="Times New Roman" w:hAnsi="Times New Roman"/>
        </w:rPr>
        <w:t>Sissini</w:t>
      </w:r>
      <w:proofErr w:type="spellEnd"/>
      <w:r>
        <w:rPr>
          <w:rFonts w:ascii="Times New Roman" w:hAnsi="Times New Roman"/>
        </w:rPr>
        <w:t xml:space="preserve"> MN, </w:t>
      </w:r>
      <w:proofErr w:type="spellStart"/>
      <w:r>
        <w:rPr>
          <w:rFonts w:ascii="Times New Roman" w:hAnsi="Times New Roman"/>
        </w:rPr>
        <w:t>Teschima</w:t>
      </w:r>
      <w:proofErr w:type="spellEnd"/>
      <w:r>
        <w:rPr>
          <w:rFonts w:ascii="Times New Roman" w:hAnsi="Times New Roman"/>
        </w:rPr>
        <w:t xml:space="preserve"> MM, Silva MB, </w:t>
      </w:r>
      <w:proofErr w:type="spellStart"/>
      <w:r>
        <w:rPr>
          <w:rFonts w:ascii="Times New Roman" w:hAnsi="Times New Roman"/>
        </w:rPr>
        <w:t>Ramlov</w:t>
      </w:r>
      <w:proofErr w:type="spellEnd"/>
      <w:r>
        <w:rPr>
          <w:rFonts w:ascii="Times New Roman" w:hAnsi="Times New Roman"/>
        </w:rPr>
        <w:t xml:space="preserve"> F, </w:t>
      </w:r>
      <w:proofErr w:type="spellStart"/>
      <w:r>
        <w:rPr>
          <w:rFonts w:ascii="Times New Roman" w:hAnsi="Times New Roman"/>
        </w:rPr>
        <w:t>Gouvea</w:t>
      </w:r>
      <w:proofErr w:type="spellEnd"/>
      <w:r>
        <w:rPr>
          <w:rFonts w:ascii="Times New Roman" w:hAnsi="Times New Roman"/>
        </w:rPr>
        <w:t xml:space="preserve"> LP, Ferreira CEL, Segal B, Horta PA, </w:t>
      </w:r>
      <w:proofErr w:type="spellStart"/>
      <w:r>
        <w:rPr>
          <w:rFonts w:ascii="Times New Roman" w:hAnsi="Times New Roman"/>
        </w:rPr>
        <w:t>Floeter</w:t>
      </w:r>
      <w:proofErr w:type="spellEnd"/>
      <w:r>
        <w:rPr>
          <w:rFonts w:ascii="Times New Roman" w:hAnsi="Times New Roman"/>
        </w:rPr>
        <w:t xml:space="preserve"> SR (2015) Between-Habitat Variation of Benthic Cover, Reef Fish Assemblage and Feeding Pressure on the Benthos at the Only Atoll in South Atlantic: </w:t>
      </w:r>
      <w:proofErr w:type="spellStart"/>
      <w:r>
        <w:rPr>
          <w:rFonts w:ascii="Times New Roman" w:hAnsi="Times New Roman"/>
        </w:rPr>
        <w:t>Rocas</w:t>
      </w:r>
      <w:proofErr w:type="spellEnd"/>
      <w:r>
        <w:rPr>
          <w:rFonts w:ascii="Times New Roman" w:hAnsi="Times New Roman"/>
        </w:rPr>
        <w:t xml:space="preserve"> Atoll, NE Brazil. PLOS ONE 10:e0127176 . https://doi.org/10.1371/journal.pone.0127176</w:t>
      </w:r>
    </w:p>
    <w:p w14:paraId="3F57C5D4" w14:textId="77777777" w:rsidR="00622106" w:rsidRDefault="00CB5611">
      <w:pPr>
        <w:pStyle w:val="Bibliography1"/>
        <w:rPr>
          <w:rFonts w:ascii="Times New Roman" w:hAnsi="Times New Roman"/>
        </w:rPr>
      </w:pPr>
      <w:proofErr w:type="spellStart"/>
      <w:r>
        <w:rPr>
          <w:rFonts w:ascii="Times New Roman" w:hAnsi="Times New Roman"/>
        </w:rPr>
        <w:t>Lotze</w:t>
      </w:r>
      <w:proofErr w:type="spellEnd"/>
      <w:r>
        <w:rPr>
          <w:rFonts w:ascii="Times New Roman" w:hAnsi="Times New Roman"/>
        </w:rPr>
        <w:t xml:space="preserve"> HK, </w:t>
      </w:r>
      <w:proofErr w:type="spellStart"/>
      <w:r>
        <w:rPr>
          <w:rFonts w:ascii="Times New Roman" w:hAnsi="Times New Roman"/>
        </w:rPr>
        <w:t>Tittensor</w:t>
      </w:r>
      <w:proofErr w:type="spellEnd"/>
      <w:r>
        <w:rPr>
          <w:rFonts w:ascii="Times New Roman" w:hAnsi="Times New Roman"/>
        </w:rPr>
        <w:t xml:space="preserve"> DP, </w:t>
      </w:r>
      <w:proofErr w:type="spellStart"/>
      <w:r>
        <w:rPr>
          <w:rFonts w:ascii="Times New Roman" w:hAnsi="Times New Roman"/>
        </w:rPr>
        <w:t>Bryndum</w:t>
      </w:r>
      <w:proofErr w:type="spellEnd"/>
      <w:r>
        <w:rPr>
          <w:rFonts w:ascii="Times New Roman" w:hAnsi="Times New Roman"/>
        </w:rPr>
        <w:t xml:space="preserve">-Buchholz A, Eddy TD, Cheung WWL, Galbraith ED, </w:t>
      </w:r>
      <w:proofErr w:type="spellStart"/>
      <w:r>
        <w:rPr>
          <w:rFonts w:ascii="Times New Roman" w:hAnsi="Times New Roman"/>
        </w:rPr>
        <w:t>Barange</w:t>
      </w:r>
      <w:proofErr w:type="spellEnd"/>
      <w:r>
        <w:rPr>
          <w:rFonts w:ascii="Times New Roman" w:hAnsi="Times New Roman"/>
        </w:rPr>
        <w:t xml:space="preserve"> M, Barrier N, Bianchi D, Blanchard JL, Bopp L, Büchner M, Bulman CM, </w:t>
      </w:r>
      <w:proofErr w:type="spellStart"/>
      <w:r>
        <w:rPr>
          <w:rFonts w:ascii="Times New Roman" w:hAnsi="Times New Roman"/>
        </w:rPr>
        <w:t>Carozza</w:t>
      </w:r>
      <w:proofErr w:type="spellEnd"/>
      <w:r>
        <w:rPr>
          <w:rFonts w:ascii="Times New Roman" w:hAnsi="Times New Roman"/>
        </w:rPr>
        <w:t xml:space="preserve"> DA, Christensen V, Coll M, Dunne JP, Fulton EA, Jennings S, Jones MC, </w:t>
      </w:r>
      <w:proofErr w:type="spellStart"/>
      <w:r>
        <w:rPr>
          <w:rFonts w:ascii="Times New Roman" w:hAnsi="Times New Roman"/>
        </w:rPr>
        <w:t>Mackinson</w:t>
      </w:r>
      <w:proofErr w:type="spellEnd"/>
      <w:r>
        <w:rPr>
          <w:rFonts w:ascii="Times New Roman" w:hAnsi="Times New Roman"/>
        </w:rPr>
        <w:t xml:space="preserve"> S, Maury O, </w:t>
      </w:r>
      <w:proofErr w:type="spellStart"/>
      <w:r>
        <w:rPr>
          <w:rFonts w:ascii="Times New Roman" w:hAnsi="Times New Roman"/>
        </w:rPr>
        <w:t>Niiranen</w:t>
      </w:r>
      <w:proofErr w:type="spellEnd"/>
      <w:r>
        <w:rPr>
          <w:rFonts w:ascii="Times New Roman" w:hAnsi="Times New Roman"/>
        </w:rPr>
        <w:t xml:space="preserve"> S, Oliveros-Ramos R, Roy T, Fernandes JA, </w:t>
      </w:r>
      <w:proofErr w:type="spellStart"/>
      <w:r>
        <w:rPr>
          <w:rFonts w:ascii="Times New Roman" w:hAnsi="Times New Roman"/>
        </w:rPr>
        <w:t>Schewe</w:t>
      </w:r>
      <w:proofErr w:type="spellEnd"/>
      <w:r>
        <w:rPr>
          <w:rFonts w:ascii="Times New Roman" w:hAnsi="Times New Roman"/>
        </w:rPr>
        <w:t xml:space="preserve"> J, Shin Y-J, Silva TAM, </w:t>
      </w:r>
      <w:proofErr w:type="spellStart"/>
      <w:r>
        <w:rPr>
          <w:rFonts w:ascii="Times New Roman" w:hAnsi="Times New Roman"/>
        </w:rPr>
        <w:t>Steenbeek</w:t>
      </w:r>
      <w:proofErr w:type="spellEnd"/>
      <w:r>
        <w:rPr>
          <w:rFonts w:ascii="Times New Roman" w:hAnsi="Times New Roman"/>
        </w:rPr>
        <w:t xml:space="preserve"> J, Stock CA, </w:t>
      </w:r>
      <w:proofErr w:type="spellStart"/>
      <w:r>
        <w:rPr>
          <w:rFonts w:ascii="Times New Roman" w:hAnsi="Times New Roman"/>
        </w:rPr>
        <w:t>Verley</w:t>
      </w:r>
      <w:proofErr w:type="spellEnd"/>
      <w:r>
        <w:rPr>
          <w:rFonts w:ascii="Times New Roman" w:hAnsi="Times New Roman"/>
        </w:rPr>
        <w:t xml:space="preserve"> P, </w:t>
      </w:r>
      <w:proofErr w:type="spellStart"/>
      <w:r>
        <w:rPr>
          <w:rFonts w:ascii="Times New Roman" w:hAnsi="Times New Roman"/>
        </w:rPr>
        <w:t>Volkholz</w:t>
      </w:r>
      <w:proofErr w:type="spellEnd"/>
      <w:r>
        <w:rPr>
          <w:rFonts w:ascii="Times New Roman" w:hAnsi="Times New Roman"/>
        </w:rPr>
        <w:t xml:space="preserve"> J, Walker ND, Worm B (2019) Global ensemble projections reveal trophic amplification of ocean biomass declines with climate change. PNAS 116:12907–12912 . https://doi.org/10.1073/pnas.1900194116</w:t>
      </w:r>
    </w:p>
    <w:p w14:paraId="254D26CA" w14:textId="77777777" w:rsidR="00622106" w:rsidRDefault="00CB5611">
      <w:pPr>
        <w:pStyle w:val="Bibliography1"/>
        <w:rPr>
          <w:rFonts w:ascii="Times New Roman" w:hAnsi="Times New Roman"/>
        </w:rPr>
      </w:pPr>
      <w:proofErr w:type="spellStart"/>
      <w:r>
        <w:rPr>
          <w:rFonts w:ascii="Times New Roman" w:hAnsi="Times New Roman"/>
        </w:rPr>
        <w:t>Madin</w:t>
      </w:r>
      <w:proofErr w:type="spellEnd"/>
      <w:r>
        <w:rPr>
          <w:rFonts w:ascii="Times New Roman" w:hAnsi="Times New Roman"/>
        </w:rPr>
        <w:t xml:space="preserve"> JS, </w:t>
      </w:r>
      <w:proofErr w:type="spellStart"/>
      <w:r>
        <w:rPr>
          <w:rFonts w:ascii="Times New Roman" w:hAnsi="Times New Roman"/>
        </w:rPr>
        <w:t>Hoogenboom</w:t>
      </w:r>
      <w:proofErr w:type="spellEnd"/>
      <w:r>
        <w:rPr>
          <w:rFonts w:ascii="Times New Roman" w:hAnsi="Times New Roman"/>
        </w:rPr>
        <w:t xml:space="preserve"> MO, Connolly SR, Darling ES, Falster DS, Huang D, Keith SA, </w:t>
      </w:r>
      <w:proofErr w:type="spellStart"/>
      <w:r>
        <w:rPr>
          <w:rFonts w:ascii="Times New Roman" w:hAnsi="Times New Roman"/>
        </w:rPr>
        <w:t>Mizerek</w:t>
      </w:r>
      <w:proofErr w:type="spellEnd"/>
      <w:r>
        <w:rPr>
          <w:rFonts w:ascii="Times New Roman" w:hAnsi="Times New Roman"/>
        </w:rPr>
        <w:t xml:space="preserve"> T, </w:t>
      </w:r>
      <w:proofErr w:type="spellStart"/>
      <w:r>
        <w:rPr>
          <w:rFonts w:ascii="Times New Roman" w:hAnsi="Times New Roman"/>
        </w:rPr>
        <w:t>Pandolfi</w:t>
      </w:r>
      <w:proofErr w:type="spellEnd"/>
      <w:r>
        <w:rPr>
          <w:rFonts w:ascii="Times New Roman" w:hAnsi="Times New Roman"/>
        </w:rPr>
        <w:t xml:space="preserve"> JM, Putnam HM, Baird AH (2016) A Trait-Based Approach to Advance Coral Reef Science. Trends in Ecology &amp; Evolution 31:419–428 . https://doi.org/10.1016/j.tree.2016.02.012</w:t>
      </w:r>
    </w:p>
    <w:p w14:paraId="1BD5E5E2" w14:textId="77777777" w:rsidR="00622106" w:rsidRDefault="00CB5611">
      <w:pPr>
        <w:pStyle w:val="Bibliography1"/>
        <w:rPr>
          <w:rFonts w:ascii="Times New Roman" w:hAnsi="Times New Roman"/>
        </w:rPr>
      </w:pPr>
      <w:proofErr w:type="spellStart"/>
      <w:r>
        <w:rPr>
          <w:rFonts w:ascii="Times New Roman" w:hAnsi="Times New Roman"/>
        </w:rPr>
        <w:lastRenderedPageBreak/>
        <w:t>Magel</w:t>
      </w:r>
      <w:proofErr w:type="spellEnd"/>
      <w:r>
        <w:rPr>
          <w:rFonts w:ascii="Times New Roman" w:hAnsi="Times New Roman"/>
        </w:rPr>
        <w:t xml:space="preserve"> JMT, Burns JHR, Gates RD, Baum JK (2019) Effects of bleaching-associated mass coral mortality on reef structural complexity across a gradient of local disturbance. Scientific Reports 9:1–12 . https://doi.org/10.1038/s41598-018-37713-1</w:t>
      </w:r>
    </w:p>
    <w:p w14:paraId="77E0C20D" w14:textId="77777777" w:rsidR="00622106" w:rsidRDefault="00CB5611">
      <w:pPr>
        <w:pStyle w:val="Bibliography1"/>
        <w:rPr>
          <w:rFonts w:ascii="Times New Roman" w:hAnsi="Times New Roman"/>
        </w:rPr>
      </w:pPr>
      <w:r>
        <w:rPr>
          <w:rFonts w:ascii="Times New Roman" w:hAnsi="Times New Roman"/>
        </w:rPr>
        <w:t xml:space="preserve">McCauley DJ, Pinsky ML, </w:t>
      </w:r>
      <w:proofErr w:type="spellStart"/>
      <w:r>
        <w:rPr>
          <w:rFonts w:ascii="Times New Roman" w:hAnsi="Times New Roman"/>
        </w:rPr>
        <w:t>Palumbi</w:t>
      </w:r>
      <w:proofErr w:type="spellEnd"/>
      <w:r>
        <w:rPr>
          <w:rFonts w:ascii="Times New Roman" w:hAnsi="Times New Roman"/>
        </w:rPr>
        <w:t xml:space="preserve"> SR, Estes JA, Joyce FH, Warner RR (2015) Marine defaunation: Animal loss in the global ocean. Science 347: . https://doi.org/10.1126/science.1255641</w:t>
      </w:r>
    </w:p>
    <w:p w14:paraId="04815A59" w14:textId="77777777" w:rsidR="00622106" w:rsidRDefault="00CB5611">
      <w:pPr>
        <w:pStyle w:val="Bibliography1"/>
        <w:rPr>
          <w:rFonts w:ascii="Times New Roman" w:hAnsi="Times New Roman"/>
        </w:rPr>
      </w:pPr>
      <w:r>
        <w:rPr>
          <w:rFonts w:ascii="Times New Roman" w:hAnsi="Times New Roman"/>
        </w:rPr>
        <w:t xml:space="preserve">McDole </w:t>
      </w:r>
      <w:proofErr w:type="spellStart"/>
      <w:r>
        <w:rPr>
          <w:rFonts w:ascii="Times New Roman" w:hAnsi="Times New Roman"/>
        </w:rPr>
        <w:t>Somera</w:t>
      </w:r>
      <w:proofErr w:type="spellEnd"/>
      <w:r>
        <w:rPr>
          <w:rFonts w:ascii="Times New Roman" w:hAnsi="Times New Roman"/>
        </w:rPr>
        <w:t xml:space="preserve"> T, Bailey B, </w:t>
      </w:r>
      <w:proofErr w:type="spellStart"/>
      <w:r>
        <w:rPr>
          <w:rFonts w:ascii="Times New Roman" w:hAnsi="Times New Roman"/>
        </w:rPr>
        <w:t>Barott</w:t>
      </w:r>
      <w:proofErr w:type="spellEnd"/>
      <w:r>
        <w:rPr>
          <w:rFonts w:ascii="Times New Roman" w:hAnsi="Times New Roman"/>
        </w:rPr>
        <w:t xml:space="preserve"> K, </w:t>
      </w:r>
      <w:proofErr w:type="spellStart"/>
      <w:r>
        <w:rPr>
          <w:rFonts w:ascii="Times New Roman" w:hAnsi="Times New Roman"/>
        </w:rPr>
        <w:t>Grasis</w:t>
      </w:r>
      <w:proofErr w:type="spellEnd"/>
      <w:r>
        <w:rPr>
          <w:rFonts w:ascii="Times New Roman" w:hAnsi="Times New Roman"/>
        </w:rPr>
        <w:t xml:space="preserve"> J, </w:t>
      </w:r>
      <w:proofErr w:type="spellStart"/>
      <w:r>
        <w:rPr>
          <w:rFonts w:ascii="Times New Roman" w:hAnsi="Times New Roman"/>
        </w:rPr>
        <w:t>Hatay</w:t>
      </w:r>
      <w:proofErr w:type="spellEnd"/>
      <w:r>
        <w:rPr>
          <w:rFonts w:ascii="Times New Roman" w:hAnsi="Times New Roman"/>
        </w:rPr>
        <w:t xml:space="preserve"> M, Hilton BJ, </w:t>
      </w:r>
      <w:proofErr w:type="spellStart"/>
      <w:r>
        <w:rPr>
          <w:rFonts w:ascii="Times New Roman" w:hAnsi="Times New Roman"/>
        </w:rPr>
        <w:t>Hisakawa</w:t>
      </w:r>
      <w:proofErr w:type="spellEnd"/>
      <w:r>
        <w:rPr>
          <w:rFonts w:ascii="Times New Roman" w:hAnsi="Times New Roman"/>
        </w:rPr>
        <w:t xml:space="preserve"> N, </w:t>
      </w:r>
      <w:proofErr w:type="spellStart"/>
      <w:r>
        <w:rPr>
          <w:rFonts w:ascii="Times New Roman" w:hAnsi="Times New Roman"/>
        </w:rPr>
        <w:t>Nosrat</w:t>
      </w:r>
      <w:proofErr w:type="spellEnd"/>
      <w:r>
        <w:rPr>
          <w:rFonts w:ascii="Times New Roman" w:hAnsi="Times New Roman"/>
        </w:rPr>
        <w:t xml:space="preserve"> B, </w:t>
      </w:r>
      <w:proofErr w:type="spellStart"/>
      <w:r>
        <w:rPr>
          <w:rFonts w:ascii="Times New Roman" w:hAnsi="Times New Roman"/>
        </w:rPr>
        <w:t>Nulton</w:t>
      </w:r>
      <w:proofErr w:type="spellEnd"/>
      <w:r>
        <w:rPr>
          <w:rFonts w:ascii="Times New Roman" w:hAnsi="Times New Roman"/>
        </w:rPr>
        <w:t xml:space="preserve"> J, Silveira CB, Sullivan C, Brainard RE, </w:t>
      </w:r>
      <w:proofErr w:type="spellStart"/>
      <w:r>
        <w:rPr>
          <w:rFonts w:ascii="Times New Roman" w:hAnsi="Times New Roman"/>
        </w:rPr>
        <w:t>Rohwer</w:t>
      </w:r>
      <w:proofErr w:type="spellEnd"/>
      <w:r>
        <w:rPr>
          <w:rFonts w:ascii="Times New Roman" w:hAnsi="Times New Roman"/>
        </w:rPr>
        <w:t xml:space="preserve"> F (2016) Energetic differences between bacterioplankton trophic groups and coral reef resistance. Proceedings of the Royal Society B: Biological Sciences 283:20160467 . https://doi.org/10.1098/rspb.2016.0467</w:t>
      </w:r>
    </w:p>
    <w:p w14:paraId="7173B1EA" w14:textId="77777777" w:rsidR="00622106" w:rsidRDefault="00CB5611">
      <w:pPr>
        <w:pStyle w:val="Bibliography1"/>
        <w:rPr>
          <w:rFonts w:ascii="Times New Roman" w:hAnsi="Times New Roman"/>
        </w:rPr>
      </w:pPr>
      <w:proofErr w:type="spellStart"/>
      <w:r>
        <w:rPr>
          <w:rFonts w:ascii="Times New Roman" w:hAnsi="Times New Roman"/>
        </w:rPr>
        <w:t>Mouillot</w:t>
      </w:r>
      <w:proofErr w:type="spellEnd"/>
      <w:r>
        <w:rPr>
          <w:rFonts w:ascii="Times New Roman" w:hAnsi="Times New Roman"/>
        </w:rPr>
        <w:t xml:space="preserve"> D, </w:t>
      </w:r>
      <w:proofErr w:type="spellStart"/>
      <w:r>
        <w:rPr>
          <w:rFonts w:ascii="Times New Roman" w:hAnsi="Times New Roman"/>
        </w:rPr>
        <w:t>Villéger</w:t>
      </w:r>
      <w:proofErr w:type="spellEnd"/>
      <w:r>
        <w:rPr>
          <w:rFonts w:ascii="Times New Roman" w:hAnsi="Times New Roman"/>
        </w:rPr>
        <w:t xml:space="preserve"> S, </w:t>
      </w:r>
      <w:proofErr w:type="spellStart"/>
      <w:r>
        <w:rPr>
          <w:rFonts w:ascii="Times New Roman" w:hAnsi="Times New Roman"/>
        </w:rPr>
        <w:t>Parravicini</w:t>
      </w:r>
      <w:proofErr w:type="spellEnd"/>
      <w:r>
        <w:rPr>
          <w:rFonts w:ascii="Times New Roman" w:hAnsi="Times New Roman"/>
        </w:rPr>
        <w:t xml:space="preserve"> V, </w:t>
      </w:r>
      <w:proofErr w:type="spellStart"/>
      <w:r>
        <w:rPr>
          <w:rFonts w:ascii="Times New Roman" w:hAnsi="Times New Roman"/>
        </w:rPr>
        <w:t>Kulbicki</w:t>
      </w:r>
      <w:proofErr w:type="spellEnd"/>
      <w:r>
        <w:rPr>
          <w:rFonts w:ascii="Times New Roman" w:hAnsi="Times New Roman"/>
        </w:rPr>
        <w:t xml:space="preserve"> M, Arias-González JE, Bender M, </w:t>
      </w:r>
      <w:proofErr w:type="spellStart"/>
      <w:r>
        <w:rPr>
          <w:rFonts w:ascii="Times New Roman" w:hAnsi="Times New Roman"/>
        </w:rPr>
        <w:t>Chabanet</w:t>
      </w:r>
      <w:proofErr w:type="spellEnd"/>
      <w:r>
        <w:rPr>
          <w:rFonts w:ascii="Times New Roman" w:hAnsi="Times New Roman"/>
        </w:rPr>
        <w:t xml:space="preserve"> P, </w:t>
      </w:r>
      <w:proofErr w:type="spellStart"/>
      <w:r>
        <w:rPr>
          <w:rFonts w:ascii="Times New Roman" w:hAnsi="Times New Roman"/>
        </w:rPr>
        <w:t>Floeter</w:t>
      </w:r>
      <w:proofErr w:type="spellEnd"/>
      <w:r>
        <w:rPr>
          <w:rFonts w:ascii="Times New Roman" w:hAnsi="Times New Roman"/>
        </w:rPr>
        <w:t xml:space="preserve"> SR, Friedlander A, </w:t>
      </w:r>
      <w:proofErr w:type="spellStart"/>
      <w:r>
        <w:rPr>
          <w:rFonts w:ascii="Times New Roman" w:hAnsi="Times New Roman"/>
        </w:rPr>
        <w:t>Vigliola</w:t>
      </w:r>
      <w:proofErr w:type="spellEnd"/>
      <w:r>
        <w:rPr>
          <w:rFonts w:ascii="Times New Roman" w:hAnsi="Times New Roman"/>
        </w:rPr>
        <w:t xml:space="preserve"> L, Bellwood DR (2014) Functional over-redundancy and high functional vulnerability in global fish faunas on tropical reefs. PNAS 111:13757–13762 . https://doi.org/10.1073/pnas.1317625111</w:t>
      </w:r>
    </w:p>
    <w:p w14:paraId="7E7D56F0" w14:textId="77777777" w:rsidR="00622106" w:rsidRDefault="00CB5611">
      <w:pPr>
        <w:pStyle w:val="Bibliography1"/>
        <w:rPr>
          <w:rFonts w:ascii="Times New Roman" w:hAnsi="Times New Roman"/>
        </w:rPr>
      </w:pPr>
      <w:r>
        <w:rPr>
          <w:rFonts w:ascii="Times New Roman" w:hAnsi="Times New Roman"/>
        </w:rPr>
        <w:t xml:space="preserve">Nolan C, </w:t>
      </w:r>
      <w:proofErr w:type="spellStart"/>
      <w:r>
        <w:rPr>
          <w:rFonts w:ascii="Times New Roman" w:hAnsi="Times New Roman"/>
        </w:rPr>
        <w:t>Overpeck</w:t>
      </w:r>
      <w:proofErr w:type="spellEnd"/>
      <w:r>
        <w:rPr>
          <w:rFonts w:ascii="Times New Roman" w:hAnsi="Times New Roman"/>
        </w:rPr>
        <w:t xml:space="preserve"> JT, Allen JRM, Anderson PM, Betancourt JL, Binney HA, Brewer S, Bush MB, Chase BM, </w:t>
      </w:r>
      <w:proofErr w:type="spellStart"/>
      <w:r>
        <w:rPr>
          <w:rFonts w:ascii="Times New Roman" w:hAnsi="Times New Roman"/>
        </w:rPr>
        <w:t>Cheddadi</w:t>
      </w:r>
      <w:proofErr w:type="spellEnd"/>
      <w:r>
        <w:rPr>
          <w:rFonts w:ascii="Times New Roman" w:hAnsi="Times New Roman"/>
        </w:rPr>
        <w:t xml:space="preserve"> R, </w:t>
      </w:r>
      <w:proofErr w:type="spellStart"/>
      <w:r>
        <w:rPr>
          <w:rFonts w:ascii="Times New Roman" w:hAnsi="Times New Roman"/>
        </w:rPr>
        <w:t>Djamali</w:t>
      </w:r>
      <w:proofErr w:type="spellEnd"/>
      <w:r>
        <w:rPr>
          <w:rFonts w:ascii="Times New Roman" w:hAnsi="Times New Roman"/>
        </w:rPr>
        <w:t xml:space="preserve"> M, Dodson J, Edwards ME, Gosling WD, Haberle S, Hotchkiss SC, Huntley B, Ivory SJ, Kershaw AP, Kim S-H, </w:t>
      </w:r>
      <w:proofErr w:type="spellStart"/>
      <w:r>
        <w:rPr>
          <w:rFonts w:ascii="Times New Roman" w:hAnsi="Times New Roman"/>
        </w:rPr>
        <w:t>Latorre</w:t>
      </w:r>
      <w:proofErr w:type="spellEnd"/>
      <w:r>
        <w:rPr>
          <w:rFonts w:ascii="Times New Roman" w:hAnsi="Times New Roman"/>
        </w:rPr>
        <w:t xml:space="preserve"> C, </w:t>
      </w:r>
      <w:proofErr w:type="spellStart"/>
      <w:r>
        <w:rPr>
          <w:rFonts w:ascii="Times New Roman" w:hAnsi="Times New Roman"/>
        </w:rPr>
        <w:t>Leydet</w:t>
      </w:r>
      <w:proofErr w:type="spellEnd"/>
      <w:r>
        <w:rPr>
          <w:rFonts w:ascii="Times New Roman" w:hAnsi="Times New Roman"/>
        </w:rPr>
        <w:t xml:space="preserve"> M, </w:t>
      </w:r>
      <w:proofErr w:type="spellStart"/>
      <w:r>
        <w:rPr>
          <w:rFonts w:ascii="Times New Roman" w:hAnsi="Times New Roman"/>
        </w:rPr>
        <w:t>Lézine</w:t>
      </w:r>
      <w:proofErr w:type="spellEnd"/>
      <w:r>
        <w:rPr>
          <w:rFonts w:ascii="Times New Roman" w:hAnsi="Times New Roman"/>
        </w:rPr>
        <w:t xml:space="preserve"> A-M, Liu K-B, Liu Y, </w:t>
      </w:r>
      <w:proofErr w:type="spellStart"/>
      <w:r>
        <w:rPr>
          <w:rFonts w:ascii="Times New Roman" w:hAnsi="Times New Roman"/>
        </w:rPr>
        <w:t>Lozhkin</w:t>
      </w:r>
      <w:proofErr w:type="spellEnd"/>
      <w:r>
        <w:rPr>
          <w:rFonts w:ascii="Times New Roman" w:hAnsi="Times New Roman"/>
        </w:rPr>
        <w:t xml:space="preserve"> AV, McGlone MS, Marchant RA, </w:t>
      </w:r>
      <w:proofErr w:type="spellStart"/>
      <w:r>
        <w:rPr>
          <w:rFonts w:ascii="Times New Roman" w:hAnsi="Times New Roman"/>
        </w:rPr>
        <w:t>Momohara</w:t>
      </w:r>
      <w:proofErr w:type="spellEnd"/>
      <w:r>
        <w:rPr>
          <w:rFonts w:ascii="Times New Roman" w:hAnsi="Times New Roman"/>
        </w:rPr>
        <w:t xml:space="preserve"> A, Moreno PI, Müller S, Otto-</w:t>
      </w:r>
      <w:proofErr w:type="spellStart"/>
      <w:r>
        <w:rPr>
          <w:rFonts w:ascii="Times New Roman" w:hAnsi="Times New Roman"/>
        </w:rPr>
        <w:t>Bliesner</w:t>
      </w:r>
      <w:proofErr w:type="spellEnd"/>
      <w:r>
        <w:rPr>
          <w:rFonts w:ascii="Times New Roman" w:hAnsi="Times New Roman"/>
        </w:rPr>
        <w:t xml:space="preserve"> BL, Shen C, Stevenson J, </w:t>
      </w:r>
      <w:proofErr w:type="spellStart"/>
      <w:r>
        <w:rPr>
          <w:rFonts w:ascii="Times New Roman" w:hAnsi="Times New Roman"/>
        </w:rPr>
        <w:t>Takahara</w:t>
      </w:r>
      <w:proofErr w:type="spellEnd"/>
      <w:r>
        <w:rPr>
          <w:rFonts w:ascii="Times New Roman" w:hAnsi="Times New Roman"/>
        </w:rPr>
        <w:t xml:space="preserve"> H, Tarasov PE, Tipton J, </w:t>
      </w:r>
      <w:proofErr w:type="spellStart"/>
      <w:r>
        <w:rPr>
          <w:rFonts w:ascii="Times New Roman" w:hAnsi="Times New Roman"/>
        </w:rPr>
        <w:t>Vincens</w:t>
      </w:r>
      <w:proofErr w:type="spellEnd"/>
      <w:r>
        <w:rPr>
          <w:rFonts w:ascii="Times New Roman" w:hAnsi="Times New Roman"/>
        </w:rPr>
        <w:t xml:space="preserve"> A, Weng C, Xu Q, Zheng Z, Jackson ST (2018) Past and future global transformation of terrestrial ecosystems under climate change. Science 361:920–923 . https://doi.org/10.1126/science.aan5360</w:t>
      </w:r>
    </w:p>
    <w:p w14:paraId="297D3BFC" w14:textId="77777777" w:rsidR="00622106" w:rsidRDefault="00CB5611">
      <w:pPr>
        <w:pStyle w:val="Bibliography1"/>
        <w:rPr>
          <w:rFonts w:ascii="Times New Roman" w:hAnsi="Times New Roman"/>
        </w:rPr>
      </w:pPr>
      <w:r>
        <w:rPr>
          <w:rFonts w:ascii="Times New Roman" w:hAnsi="Times New Roman"/>
        </w:rPr>
        <w:t xml:space="preserve">O’Gorman EJ, Zhao L, Pichler DE, Adams G, Friberg N, </w:t>
      </w:r>
      <w:proofErr w:type="spellStart"/>
      <w:r>
        <w:rPr>
          <w:rFonts w:ascii="Times New Roman" w:hAnsi="Times New Roman"/>
        </w:rPr>
        <w:t>Rall</w:t>
      </w:r>
      <w:proofErr w:type="spellEnd"/>
      <w:r>
        <w:rPr>
          <w:rFonts w:ascii="Times New Roman" w:hAnsi="Times New Roman"/>
        </w:rPr>
        <w:t xml:space="preserve"> BC, </w:t>
      </w:r>
      <w:proofErr w:type="spellStart"/>
      <w:r>
        <w:rPr>
          <w:rFonts w:ascii="Times New Roman" w:hAnsi="Times New Roman"/>
        </w:rPr>
        <w:t>Seeney</w:t>
      </w:r>
      <w:proofErr w:type="spellEnd"/>
      <w:r>
        <w:rPr>
          <w:rFonts w:ascii="Times New Roman" w:hAnsi="Times New Roman"/>
        </w:rPr>
        <w:t xml:space="preserve"> A, Zhang H, </w:t>
      </w:r>
      <w:proofErr w:type="spellStart"/>
      <w:r>
        <w:rPr>
          <w:rFonts w:ascii="Times New Roman" w:hAnsi="Times New Roman"/>
        </w:rPr>
        <w:t>Reuman</w:t>
      </w:r>
      <w:proofErr w:type="spellEnd"/>
      <w:r>
        <w:rPr>
          <w:rFonts w:ascii="Times New Roman" w:hAnsi="Times New Roman"/>
        </w:rPr>
        <w:t xml:space="preserve"> DC, Woodward G (2017) Unexpected changes in community size structure in a natural warming experiment. Nature Climate Change 7:659–663 . https://doi.org/10.1038/nclimate3368</w:t>
      </w:r>
    </w:p>
    <w:p w14:paraId="447303B2" w14:textId="77777777" w:rsidR="00622106" w:rsidRDefault="00CB5611">
      <w:pPr>
        <w:pStyle w:val="Bibliography1"/>
        <w:rPr>
          <w:rFonts w:ascii="Times New Roman" w:hAnsi="Times New Roman"/>
        </w:rPr>
      </w:pPr>
      <w:proofErr w:type="spellStart"/>
      <w:r>
        <w:rPr>
          <w:rFonts w:ascii="Times New Roman" w:hAnsi="Times New Roman"/>
        </w:rPr>
        <w:t>Palomares</w:t>
      </w:r>
      <w:proofErr w:type="spellEnd"/>
      <w:r>
        <w:rPr>
          <w:rFonts w:ascii="Times New Roman" w:hAnsi="Times New Roman"/>
        </w:rPr>
        <w:t xml:space="preserve"> MLD, Pauly D (1998) Predicting food consumption of fish populations as functions of mortality, food type, morphometrics, temperature and salinity. Mar </w:t>
      </w:r>
      <w:proofErr w:type="spellStart"/>
      <w:r>
        <w:rPr>
          <w:rFonts w:ascii="Times New Roman" w:hAnsi="Times New Roman"/>
        </w:rPr>
        <w:t>Freshwat</w:t>
      </w:r>
      <w:proofErr w:type="spellEnd"/>
      <w:r>
        <w:rPr>
          <w:rFonts w:ascii="Times New Roman" w:hAnsi="Times New Roman"/>
        </w:rPr>
        <w:t xml:space="preserve"> Res 49:447–453</w:t>
      </w:r>
    </w:p>
    <w:p w14:paraId="0B6192A4" w14:textId="77777777" w:rsidR="00622106" w:rsidRDefault="00CB5611">
      <w:pPr>
        <w:pStyle w:val="Bibliography1"/>
        <w:rPr>
          <w:rFonts w:ascii="Times New Roman" w:hAnsi="Times New Roman"/>
        </w:rPr>
      </w:pPr>
      <w:r>
        <w:rPr>
          <w:rFonts w:ascii="Times New Roman" w:hAnsi="Times New Roman"/>
        </w:rPr>
        <w:t>Pauly D (1980) On the interrelationships between natural mortality, growth parameters, and mean environmental temperature in 175 fish stocks. ICES J Mar Sci 39:175–192 . https://doi.org/10.1093/icesjms/39.2.175</w:t>
      </w:r>
    </w:p>
    <w:p w14:paraId="3943624A" w14:textId="77777777" w:rsidR="00622106" w:rsidRDefault="00CB5611">
      <w:pPr>
        <w:pStyle w:val="Bibliography1"/>
        <w:rPr>
          <w:rFonts w:ascii="Times New Roman" w:hAnsi="Times New Roman"/>
        </w:rPr>
      </w:pPr>
      <w:proofErr w:type="spellStart"/>
      <w:r>
        <w:rPr>
          <w:rFonts w:ascii="Times New Roman" w:hAnsi="Times New Roman"/>
        </w:rPr>
        <w:t>Pawlik</w:t>
      </w:r>
      <w:proofErr w:type="spellEnd"/>
      <w:r>
        <w:rPr>
          <w:rFonts w:ascii="Times New Roman" w:hAnsi="Times New Roman"/>
        </w:rPr>
        <w:t xml:space="preserve"> JR, </w:t>
      </w:r>
      <w:proofErr w:type="spellStart"/>
      <w:r>
        <w:rPr>
          <w:rFonts w:ascii="Times New Roman" w:hAnsi="Times New Roman"/>
        </w:rPr>
        <w:t>Burkepile</w:t>
      </w:r>
      <w:proofErr w:type="spellEnd"/>
      <w:r>
        <w:rPr>
          <w:rFonts w:ascii="Times New Roman" w:hAnsi="Times New Roman"/>
        </w:rPr>
        <w:t xml:space="preserve"> DE, Thurber RV (2016) A Vicious Circle? Altered Carbon and Nutrient Cycling May Explain the Low Resilience of Caribbean Coral Reefs. </w:t>
      </w:r>
      <w:proofErr w:type="spellStart"/>
      <w:r>
        <w:rPr>
          <w:rFonts w:ascii="Times New Roman" w:hAnsi="Times New Roman"/>
        </w:rPr>
        <w:t>BioScience</w:t>
      </w:r>
      <w:proofErr w:type="spellEnd"/>
      <w:r>
        <w:rPr>
          <w:rFonts w:ascii="Times New Roman" w:hAnsi="Times New Roman"/>
        </w:rPr>
        <w:t xml:space="preserve"> 66:470–476 . https://doi.org/10.1093/biosci/biw047</w:t>
      </w:r>
    </w:p>
    <w:p w14:paraId="691E7A03" w14:textId="77777777" w:rsidR="00622106" w:rsidRDefault="00CB5611">
      <w:pPr>
        <w:pStyle w:val="Bibliography1"/>
        <w:rPr>
          <w:rFonts w:ascii="Times New Roman" w:hAnsi="Times New Roman"/>
        </w:rPr>
      </w:pPr>
      <w:proofErr w:type="spellStart"/>
      <w:r>
        <w:rPr>
          <w:rFonts w:ascii="Times New Roman" w:hAnsi="Times New Roman"/>
        </w:rPr>
        <w:t>Pecl</w:t>
      </w:r>
      <w:proofErr w:type="spellEnd"/>
      <w:r>
        <w:rPr>
          <w:rFonts w:ascii="Times New Roman" w:hAnsi="Times New Roman"/>
        </w:rPr>
        <w:t xml:space="preserve"> GT, Araújo MB, Bell JD, Blanchard J, </w:t>
      </w:r>
      <w:proofErr w:type="spellStart"/>
      <w:r>
        <w:rPr>
          <w:rFonts w:ascii="Times New Roman" w:hAnsi="Times New Roman"/>
        </w:rPr>
        <w:t>Bonebrake</w:t>
      </w:r>
      <w:proofErr w:type="spellEnd"/>
      <w:r>
        <w:rPr>
          <w:rFonts w:ascii="Times New Roman" w:hAnsi="Times New Roman"/>
        </w:rPr>
        <w:t xml:space="preserve"> TC, Chen I-C, Clark TD, Colwell RK, Danielsen F, </w:t>
      </w:r>
      <w:proofErr w:type="spellStart"/>
      <w:r>
        <w:rPr>
          <w:rFonts w:ascii="Times New Roman" w:hAnsi="Times New Roman"/>
        </w:rPr>
        <w:t>Evengård</w:t>
      </w:r>
      <w:proofErr w:type="spellEnd"/>
      <w:r>
        <w:rPr>
          <w:rFonts w:ascii="Times New Roman" w:hAnsi="Times New Roman"/>
        </w:rPr>
        <w:t xml:space="preserve"> B, </w:t>
      </w:r>
      <w:proofErr w:type="spellStart"/>
      <w:r>
        <w:rPr>
          <w:rFonts w:ascii="Times New Roman" w:hAnsi="Times New Roman"/>
        </w:rPr>
        <w:t>Falconi</w:t>
      </w:r>
      <w:proofErr w:type="spellEnd"/>
      <w:r>
        <w:rPr>
          <w:rFonts w:ascii="Times New Roman" w:hAnsi="Times New Roman"/>
        </w:rPr>
        <w:t xml:space="preserve"> L, Ferrier S, </w:t>
      </w:r>
      <w:proofErr w:type="spellStart"/>
      <w:r>
        <w:rPr>
          <w:rFonts w:ascii="Times New Roman" w:hAnsi="Times New Roman"/>
        </w:rPr>
        <w:t>Frusher</w:t>
      </w:r>
      <w:proofErr w:type="spellEnd"/>
      <w:r>
        <w:rPr>
          <w:rFonts w:ascii="Times New Roman" w:hAnsi="Times New Roman"/>
        </w:rPr>
        <w:t xml:space="preserve"> S, Garcia RA, </w:t>
      </w:r>
      <w:proofErr w:type="spellStart"/>
      <w:r>
        <w:rPr>
          <w:rFonts w:ascii="Times New Roman" w:hAnsi="Times New Roman"/>
        </w:rPr>
        <w:t>Griffis</w:t>
      </w:r>
      <w:proofErr w:type="spellEnd"/>
      <w:r>
        <w:rPr>
          <w:rFonts w:ascii="Times New Roman" w:hAnsi="Times New Roman"/>
        </w:rPr>
        <w:t xml:space="preserve"> RB, Hobday AJ, </w:t>
      </w:r>
      <w:proofErr w:type="spellStart"/>
      <w:r>
        <w:rPr>
          <w:rFonts w:ascii="Times New Roman" w:hAnsi="Times New Roman"/>
        </w:rPr>
        <w:t>Janion</w:t>
      </w:r>
      <w:proofErr w:type="spellEnd"/>
      <w:r>
        <w:rPr>
          <w:rFonts w:ascii="Times New Roman" w:hAnsi="Times New Roman"/>
        </w:rPr>
        <w:t xml:space="preserve">-Scheepers C, </w:t>
      </w:r>
      <w:proofErr w:type="spellStart"/>
      <w:r>
        <w:rPr>
          <w:rFonts w:ascii="Times New Roman" w:hAnsi="Times New Roman"/>
        </w:rPr>
        <w:t>Jarzyna</w:t>
      </w:r>
      <w:proofErr w:type="spellEnd"/>
      <w:r>
        <w:rPr>
          <w:rFonts w:ascii="Times New Roman" w:hAnsi="Times New Roman"/>
        </w:rPr>
        <w:t xml:space="preserve"> MA, Jennings S, Lenoir J, </w:t>
      </w:r>
      <w:proofErr w:type="spellStart"/>
      <w:r>
        <w:rPr>
          <w:rFonts w:ascii="Times New Roman" w:hAnsi="Times New Roman"/>
        </w:rPr>
        <w:t>Linnetved</w:t>
      </w:r>
      <w:proofErr w:type="spellEnd"/>
      <w:r>
        <w:rPr>
          <w:rFonts w:ascii="Times New Roman" w:hAnsi="Times New Roman"/>
        </w:rPr>
        <w:t xml:space="preserve"> HI, Martin VY, McCormack PC, McDonald J, Mitchell NJ, </w:t>
      </w:r>
      <w:proofErr w:type="spellStart"/>
      <w:r>
        <w:rPr>
          <w:rFonts w:ascii="Times New Roman" w:hAnsi="Times New Roman"/>
        </w:rPr>
        <w:t>Mustonen</w:t>
      </w:r>
      <w:proofErr w:type="spellEnd"/>
      <w:r>
        <w:rPr>
          <w:rFonts w:ascii="Times New Roman" w:hAnsi="Times New Roman"/>
        </w:rPr>
        <w:t xml:space="preserve"> T, </w:t>
      </w:r>
      <w:proofErr w:type="spellStart"/>
      <w:r>
        <w:rPr>
          <w:rFonts w:ascii="Times New Roman" w:hAnsi="Times New Roman"/>
        </w:rPr>
        <w:t>Pandolfi</w:t>
      </w:r>
      <w:proofErr w:type="spellEnd"/>
      <w:r>
        <w:rPr>
          <w:rFonts w:ascii="Times New Roman" w:hAnsi="Times New Roman"/>
        </w:rPr>
        <w:t xml:space="preserve"> JM, </w:t>
      </w:r>
      <w:proofErr w:type="spellStart"/>
      <w:r>
        <w:rPr>
          <w:rFonts w:ascii="Times New Roman" w:hAnsi="Times New Roman"/>
        </w:rPr>
        <w:t>Pettorelli</w:t>
      </w:r>
      <w:proofErr w:type="spellEnd"/>
      <w:r>
        <w:rPr>
          <w:rFonts w:ascii="Times New Roman" w:hAnsi="Times New Roman"/>
        </w:rPr>
        <w:t xml:space="preserve"> N, Popova E, Robinson SA, </w:t>
      </w:r>
      <w:proofErr w:type="spellStart"/>
      <w:r>
        <w:rPr>
          <w:rFonts w:ascii="Times New Roman" w:hAnsi="Times New Roman"/>
        </w:rPr>
        <w:t>Scheffers</w:t>
      </w:r>
      <w:proofErr w:type="spellEnd"/>
      <w:r>
        <w:rPr>
          <w:rFonts w:ascii="Times New Roman" w:hAnsi="Times New Roman"/>
        </w:rPr>
        <w:t xml:space="preserve"> BR, Shaw JD, </w:t>
      </w:r>
      <w:proofErr w:type="spellStart"/>
      <w:r>
        <w:rPr>
          <w:rFonts w:ascii="Times New Roman" w:hAnsi="Times New Roman"/>
        </w:rPr>
        <w:t>Sorte</w:t>
      </w:r>
      <w:proofErr w:type="spellEnd"/>
      <w:r>
        <w:rPr>
          <w:rFonts w:ascii="Times New Roman" w:hAnsi="Times New Roman"/>
        </w:rPr>
        <w:t xml:space="preserve"> CJB, </w:t>
      </w:r>
      <w:proofErr w:type="spellStart"/>
      <w:r>
        <w:rPr>
          <w:rFonts w:ascii="Times New Roman" w:hAnsi="Times New Roman"/>
        </w:rPr>
        <w:t>Strugnell</w:t>
      </w:r>
      <w:proofErr w:type="spellEnd"/>
      <w:r>
        <w:rPr>
          <w:rFonts w:ascii="Times New Roman" w:hAnsi="Times New Roman"/>
        </w:rPr>
        <w:t xml:space="preserve"> JM, Sunday JM, </w:t>
      </w:r>
      <w:proofErr w:type="spellStart"/>
      <w:r>
        <w:rPr>
          <w:rFonts w:ascii="Times New Roman" w:hAnsi="Times New Roman"/>
        </w:rPr>
        <w:t>Tuanmu</w:t>
      </w:r>
      <w:proofErr w:type="spellEnd"/>
      <w:r>
        <w:rPr>
          <w:rFonts w:ascii="Times New Roman" w:hAnsi="Times New Roman"/>
        </w:rPr>
        <w:t xml:space="preserve"> M-N, </w:t>
      </w:r>
      <w:proofErr w:type="spellStart"/>
      <w:r>
        <w:rPr>
          <w:rFonts w:ascii="Times New Roman" w:hAnsi="Times New Roman"/>
        </w:rPr>
        <w:t>Vergés</w:t>
      </w:r>
      <w:proofErr w:type="spellEnd"/>
      <w:r>
        <w:rPr>
          <w:rFonts w:ascii="Times New Roman" w:hAnsi="Times New Roman"/>
        </w:rPr>
        <w:t xml:space="preserve"> A, Villanueva C, </w:t>
      </w:r>
      <w:proofErr w:type="spellStart"/>
      <w:r>
        <w:rPr>
          <w:rFonts w:ascii="Times New Roman" w:hAnsi="Times New Roman"/>
        </w:rPr>
        <w:t>Wernberg</w:t>
      </w:r>
      <w:proofErr w:type="spellEnd"/>
      <w:r>
        <w:rPr>
          <w:rFonts w:ascii="Times New Roman" w:hAnsi="Times New Roman"/>
        </w:rPr>
        <w:t xml:space="preserve"> T, </w:t>
      </w:r>
      <w:proofErr w:type="spellStart"/>
      <w:r>
        <w:rPr>
          <w:rFonts w:ascii="Times New Roman" w:hAnsi="Times New Roman"/>
        </w:rPr>
        <w:t>Wapstra</w:t>
      </w:r>
      <w:proofErr w:type="spellEnd"/>
      <w:r>
        <w:rPr>
          <w:rFonts w:ascii="Times New Roman" w:hAnsi="Times New Roman"/>
        </w:rPr>
        <w:t xml:space="preserve"> E, Williams SE (2017) Biodiversity redistribution under climate change: Impacts on ecosystems and human well-being. Science 355: . https://doi.org/10.1126/science.aai9214</w:t>
      </w:r>
    </w:p>
    <w:p w14:paraId="513BA9B8" w14:textId="77777777" w:rsidR="00622106" w:rsidRDefault="00CB5611">
      <w:pPr>
        <w:pStyle w:val="Bibliography1"/>
        <w:rPr>
          <w:rFonts w:ascii="Times New Roman" w:hAnsi="Times New Roman"/>
        </w:rPr>
      </w:pPr>
      <w:r>
        <w:rPr>
          <w:rFonts w:ascii="Times New Roman" w:hAnsi="Times New Roman"/>
        </w:rPr>
        <w:t xml:space="preserve">Petchey OL, </w:t>
      </w:r>
      <w:proofErr w:type="spellStart"/>
      <w:r>
        <w:rPr>
          <w:rFonts w:ascii="Times New Roman" w:hAnsi="Times New Roman"/>
        </w:rPr>
        <w:t>McPhearson</w:t>
      </w:r>
      <w:proofErr w:type="spellEnd"/>
      <w:r>
        <w:rPr>
          <w:rFonts w:ascii="Times New Roman" w:hAnsi="Times New Roman"/>
        </w:rPr>
        <w:t xml:space="preserve"> PT, Casey TM, Morin PJ (1999) Environmental warming alters food-web structure and ecosystem function. Nature 402:69–72 . https://doi.org/10.1038/47023</w:t>
      </w:r>
    </w:p>
    <w:p w14:paraId="78EACF82" w14:textId="77777777" w:rsidR="00622106" w:rsidRDefault="00CB5611">
      <w:pPr>
        <w:pStyle w:val="Bibliography1"/>
        <w:rPr>
          <w:rFonts w:ascii="Times New Roman" w:hAnsi="Times New Roman"/>
        </w:rPr>
      </w:pPr>
      <w:proofErr w:type="spellStart"/>
      <w:r>
        <w:rPr>
          <w:rFonts w:ascii="Times New Roman" w:hAnsi="Times New Roman"/>
        </w:rPr>
        <w:lastRenderedPageBreak/>
        <w:t>Polovina</w:t>
      </w:r>
      <w:proofErr w:type="spellEnd"/>
      <w:r>
        <w:rPr>
          <w:rFonts w:ascii="Times New Roman" w:hAnsi="Times New Roman"/>
        </w:rPr>
        <w:t xml:space="preserve"> JJ (1984) Model of a coral reef ecosystem. Coral Reefs 3:1–11 . https://doi.org/10.1007/BF00306135</w:t>
      </w:r>
    </w:p>
    <w:p w14:paraId="63279BFF" w14:textId="77777777" w:rsidR="00622106" w:rsidRDefault="00CB5611">
      <w:pPr>
        <w:pStyle w:val="Bibliography1"/>
        <w:rPr>
          <w:rFonts w:ascii="Times New Roman" w:hAnsi="Times New Roman"/>
        </w:rPr>
      </w:pPr>
      <w:proofErr w:type="spellStart"/>
      <w:r>
        <w:rPr>
          <w:rFonts w:ascii="Times New Roman" w:hAnsi="Times New Roman"/>
        </w:rPr>
        <w:t>Pörtner</w:t>
      </w:r>
      <w:proofErr w:type="spellEnd"/>
      <w:r>
        <w:rPr>
          <w:rFonts w:ascii="Times New Roman" w:hAnsi="Times New Roman"/>
        </w:rPr>
        <w:t xml:space="preserve"> H-O, Roberts DC, Masson-</w:t>
      </w:r>
      <w:proofErr w:type="spellStart"/>
      <w:r>
        <w:rPr>
          <w:rFonts w:ascii="Times New Roman" w:hAnsi="Times New Roman"/>
        </w:rPr>
        <w:t>Delmotte</w:t>
      </w:r>
      <w:proofErr w:type="spellEnd"/>
      <w:r>
        <w:rPr>
          <w:rFonts w:ascii="Times New Roman" w:hAnsi="Times New Roman"/>
        </w:rPr>
        <w:t xml:space="preserve"> V, </w:t>
      </w:r>
      <w:proofErr w:type="spellStart"/>
      <w:r>
        <w:rPr>
          <w:rFonts w:ascii="Times New Roman" w:hAnsi="Times New Roman"/>
        </w:rPr>
        <w:t>Zhai</w:t>
      </w:r>
      <w:proofErr w:type="spellEnd"/>
      <w:r>
        <w:rPr>
          <w:rFonts w:ascii="Times New Roman" w:hAnsi="Times New Roman"/>
        </w:rPr>
        <w:t xml:space="preserve"> P, </w:t>
      </w:r>
      <w:proofErr w:type="spellStart"/>
      <w:r>
        <w:rPr>
          <w:rFonts w:ascii="Times New Roman" w:hAnsi="Times New Roman"/>
        </w:rPr>
        <w:t>Tignor</w:t>
      </w:r>
      <w:proofErr w:type="spellEnd"/>
      <w:r>
        <w:rPr>
          <w:rFonts w:ascii="Times New Roman" w:hAnsi="Times New Roman"/>
        </w:rPr>
        <w:t xml:space="preserve"> M, </w:t>
      </w:r>
      <w:proofErr w:type="spellStart"/>
      <w:r>
        <w:rPr>
          <w:rFonts w:ascii="Times New Roman" w:hAnsi="Times New Roman"/>
        </w:rPr>
        <w:t>Poloczanska</w:t>
      </w:r>
      <w:proofErr w:type="spellEnd"/>
      <w:r>
        <w:rPr>
          <w:rFonts w:ascii="Times New Roman" w:hAnsi="Times New Roman"/>
        </w:rPr>
        <w:t xml:space="preserve"> E, </w:t>
      </w:r>
      <w:proofErr w:type="spellStart"/>
      <w:r>
        <w:rPr>
          <w:rFonts w:ascii="Times New Roman" w:hAnsi="Times New Roman"/>
        </w:rPr>
        <w:t>Mintenbeck</w:t>
      </w:r>
      <w:proofErr w:type="spellEnd"/>
      <w:r>
        <w:rPr>
          <w:rFonts w:ascii="Times New Roman" w:hAnsi="Times New Roman"/>
        </w:rPr>
        <w:t xml:space="preserve"> K, Nicolai M, </w:t>
      </w:r>
      <w:proofErr w:type="spellStart"/>
      <w:r>
        <w:rPr>
          <w:rFonts w:ascii="Times New Roman" w:hAnsi="Times New Roman"/>
        </w:rPr>
        <w:t>Okem</w:t>
      </w:r>
      <w:proofErr w:type="spellEnd"/>
      <w:r>
        <w:rPr>
          <w:rFonts w:ascii="Times New Roman" w:hAnsi="Times New Roman"/>
        </w:rPr>
        <w:t xml:space="preserve"> A, </w:t>
      </w:r>
      <w:proofErr w:type="spellStart"/>
      <w:r>
        <w:rPr>
          <w:rFonts w:ascii="Times New Roman" w:hAnsi="Times New Roman"/>
        </w:rPr>
        <w:t>Petzold</w:t>
      </w:r>
      <w:proofErr w:type="spellEnd"/>
      <w:r>
        <w:rPr>
          <w:rFonts w:ascii="Times New Roman" w:hAnsi="Times New Roman"/>
        </w:rPr>
        <w:t xml:space="preserve"> J, Rama B (2019) Summary for Policymakers. In: IPCC Special Report on the Ocean and Cryosphere in a Changing Climate</w:t>
      </w:r>
    </w:p>
    <w:p w14:paraId="01986387" w14:textId="77777777" w:rsidR="00622106" w:rsidRDefault="00CB5611">
      <w:pPr>
        <w:pStyle w:val="Bibliography1"/>
        <w:rPr>
          <w:rFonts w:ascii="Times New Roman" w:hAnsi="Times New Roman"/>
        </w:rPr>
      </w:pPr>
      <w:r>
        <w:rPr>
          <w:rFonts w:ascii="Times New Roman" w:hAnsi="Times New Roman"/>
        </w:rPr>
        <w:t xml:space="preserve">Pratchett MS, </w:t>
      </w:r>
      <w:proofErr w:type="spellStart"/>
      <w:r>
        <w:rPr>
          <w:rFonts w:ascii="Times New Roman" w:hAnsi="Times New Roman"/>
        </w:rPr>
        <w:t>Hoey</w:t>
      </w:r>
      <w:proofErr w:type="spellEnd"/>
      <w:r>
        <w:rPr>
          <w:rFonts w:ascii="Times New Roman" w:hAnsi="Times New Roman"/>
        </w:rPr>
        <w:t xml:space="preserve"> AS, Wilson SK (2014) Reef degradation and the loss of critical ecosystem goods and services provided by coral reef fishes. Current Opinion in Environmental Sustainability 7:37–43 . https://doi.org/10.1016/j.cosust.2013.11.022</w:t>
      </w:r>
    </w:p>
    <w:p w14:paraId="4E2ED602" w14:textId="77777777" w:rsidR="00622106" w:rsidRDefault="00CB5611">
      <w:pPr>
        <w:pStyle w:val="Bibliography1"/>
        <w:rPr>
          <w:rFonts w:ascii="Times New Roman" w:hAnsi="Times New Roman"/>
        </w:rPr>
      </w:pPr>
      <w:r>
        <w:rPr>
          <w:rFonts w:ascii="Times New Roman" w:hAnsi="Times New Roman"/>
        </w:rPr>
        <w:t>R Core Team (2020) R: A Language and Environment for Statistical Computing. R Foundation for Statistical Computing, Vienna, Austria</w:t>
      </w:r>
    </w:p>
    <w:p w14:paraId="75D4EBC2" w14:textId="77777777" w:rsidR="00622106" w:rsidRDefault="00CB5611">
      <w:pPr>
        <w:pStyle w:val="Bibliography1"/>
        <w:rPr>
          <w:rFonts w:ascii="Times New Roman" w:hAnsi="Times New Roman"/>
        </w:rPr>
      </w:pPr>
      <w:r>
        <w:rPr>
          <w:rFonts w:ascii="Times New Roman" w:hAnsi="Times New Roman"/>
        </w:rPr>
        <w:t xml:space="preserve">Roach TNF, </w:t>
      </w:r>
      <w:proofErr w:type="spellStart"/>
      <w:r>
        <w:rPr>
          <w:rFonts w:ascii="Times New Roman" w:hAnsi="Times New Roman"/>
        </w:rPr>
        <w:t>Abieri</w:t>
      </w:r>
      <w:proofErr w:type="spellEnd"/>
      <w:r>
        <w:rPr>
          <w:rFonts w:ascii="Times New Roman" w:hAnsi="Times New Roman"/>
        </w:rPr>
        <w:t xml:space="preserve"> ML, George EE, Knowles B, </w:t>
      </w:r>
      <w:proofErr w:type="spellStart"/>
      <w:r>
        <w:rPr>
          <w:rFonts w:ascii="Times New Roman" w:hAnsi="Times New Roman"/>
        </w:rPr>
        <w:t>Naliboff</w:t>
      </w:r>
      <w:proofErr w:type="spellEnd"/>
      <w:r>
        <w:rPr>
          <w:rFonts w:ascii="Times New Roman" w:hAnsi="Times New Roman"/>
        </w:rPr>
        <w:t xml:space="preserve"> DS, </w:t>
      </w:r>
      <w:proofErr w:type="spellStart"/>
      <w:r>
        <w:rPr>
          <w:rFonts w:ascii="Times New Roman" w:hAnsi="Times New Roman"/>
        </w:rPr>
        <w:t>Smurthwaite</w:t>
      </w:r>
      <w:proofErr w:type="spellEnd"/>
      <w:r>
        <w:rPr>
          <w:rFonts w:ascii="Times New Roman" w:hAnsi="Times New Roman"/>
        </w:rPr>
        <w:t xml:space="preserve"> CA, Kelly LW, Haas AF, </w:t>
      </w:r>
      <w:proofErr w:type="spellStart"/>
      <w:r>
        <w:rPr>
          <w:rFonts w:ascii="Times New Roman" w:hAnsi="Times New Roman"/>
        </w:rPr>
        <w:t>Rohwer</w:t>
      </w:r>
      <w:proofErr w:type="spellEnd"/>
      <w:r>
        <w:rPr>
          <w:rFonts w:ascii="Times New Roman" w:hAnsi="Times New Roman"/>
        </w:rPr>
        <w:t xml:space="preserve"> FL (2017) Microbial bioenergetics of coral-algal interactions. </w:t>
      </w:r>
      <w:proofErr w:type="spellStart"/>
      <w:r>
        <w:rPr>
          <w:rFonts w:ascii="Times New Roman" w:hAnsi="Times New Roman"/>
        </w:rPr>
        <w:t>PeerJ</w:t>
      </w:r>
      <w:proofErr w:type="spellEnd"/>
      <w:r>
        <w:rPr>
          <w:rFonts w:ascii="Times New Roman" w:hAnsi="Times New Roman"/>
        </w:rPr>
        <w:t xml:space="preserve"> 5: . https://doi.org/10.7717/peerj.3423</w:t>
      </w:r>
    </w:p>
    <w:p w14:paraId="04655F66" w14:textId="77777777" w:rsidR="00622106" w:rsidRDefault="00CB5611">
      <w:pPr>
        <w:pStyle w:val="Bibliography1"/>
        <w:rPr>
          <w:rFonts w:ascii="Times New Roman" w:hAnsi="Times New Roman"/>
        </w:rPr>
      </w:pPr>
      <w:proofErr w:type="spellStart"/>
      <w:r>
        <w:rPr>
          <w:rFonts w:ascii="Times New Roman" w:hAnsi="Times New Roman"/>
        </w:rPr>
        <w:t>Rummer</w:t>
      </w:r>
      <w:proofErr w:type="spellEnd"/>
      <w:r>
        <w:rPr>
          <w:rFonts w:ascii="Times New Roman" w:hAnsi="Times New Roman"/>
        </w:rPr>
        <w:t xml:space="preserve"> JL, Couturier CS, </w:t>
      </w:r>
      <w:proofErr w:type="spellStart"/>
      <w:r>
        <w:rPr>
          <w:rFonts w:ascii="Times New Roman" w:hAnsi="Times New Roman"/>
        </w:rPr>
        <w:t>Stecyk</w:t>
      </w:r>
      <w:proofErr w:type="spellEnd"/>
      <w:r>
        <w:rPr>
          <w:rFonts w:ascii="Times New Roman" w:hAnsi="Times New Roman"/>
        </w:rPr>
        <w:t xml:space="preserve"> JAW, Gardiner NM, Kinch JP, Nilsson GE, Munday PL (2014) Life on the edge: thermal optima for aerobic scope of equatorial reef fishes are close to current day temperatures. Global Change Biology 20:1055–1066 . https://doi.org/10.1111/gcb.12455</w:t>
      </w:r>
    </w:p>
    <w:p w14:paraId="40099183" w14:textId="77777777" w:rsidR="00622106" w:rsidRDefault="00CB5611">
      <w:pPr>
        <w:pStyle w:val="Bibliography1"/>
        <w:rPr>
          <w:rFonts w:ascii="Times New Roman" w:hAnsi="Times New Roman"/>
        </w:rPr>
      </w:pPr>
      <w:r>
        <w:rPr>
          <w:rFonts w:ascii="Times New Roman" w:hAnsi="Times New Roman"/>
        </w:rPr>
        <w:t xml:space="preserve">Scott E, </w:t>
      </w:r>
      <w:proofErr w:type="spellStart"/>
      <w:r>
        <w:rPr>
          <w:rFonts w:ascii="Times New Roman" w:hAnsi="Times New Roman"/>
        </w:rPr>
        <w:t>Serpetti</w:t>
      </w:r>
      <w:proofErr w:type="spellEnd"/>
      <w:r>
        <w:rPr>
          <w:rFonts w:ascii="Times New Roman" w:hAnsi="Times New Roman"/>
        </w:rPr>
        <w:t xml:space="preserve"> N, </w:t>
      </w:r>
      <w:proofErr w:type="spellStart"/>
      <w:r>
        <w:rPr>
          <w:rFonts w:ascii="Times New Roman" w:hAnsi="Times New Roman"/>
        </w:rPr>
        <w:t>Steenbeek</w:t>
      </w:r>
      <w:proofErr w:type="spellEnd"/>
      <w:r>
        <w:rPr>
          <w:rFonts w:ascii="Times New Roman" w:hAnsi="Times New Roman"/>
        </w:rPr>
        <w:t xml:space="preserve"> J, Heymans JJ (2016) A Stepwise Fitting Procedure for automated fitting of </w:t>
      </w:r>
      <w:proofErr w:type="spellStart"/>
      <w:r>
        <w:rPr>
          <w:rFonts w:ascii="Times New Roman" w:hAnsi="Times New Roman"/>
        </w:rPr>
        <w:t>Ecopath</w:t>
      </w:r>
      <w:proofErr w:type="spellEnd"/>
      <w:r>
        <w:rPr>
          <w:rFonts w:ascii="Times New Roman" w:hAnsi="Times New Roman"/>
        </w:rPr>
        <w:t xml:space="preserve"> with </w:t>
      </w:r>
      <w:proofErr w:type="spellStart"/>
      <w:r>
        <w:rPr>
          <w:rFonts w:ascii="Times New Roman" w:hAnsi="Times New Roman"/>
        </w:rPr>
        <w:t>Ecosim</w:t>
      </w:r>
      <w:proofErr w:type="spellEnd"/>
      <w:r>
        <w:rPr>
          <w:rFonts w:ascii="Times New Roman" w:hAnsi="Times New Roman"/>
        </w:rPr>
        <w:t xml:space="preserve"> models. </w:t>
      </w:r>
      <w:proofErr w:type="spellStart"/>
      <w:r>
        <w:rPr>
          <w:rFonts w:ascii="Times New Roman" w:hAnsi="Times New Roman"/>
        </w:rPr>
        <w:t>SoftwareX</w:t>
      </w:r>
      <w:proofErr w:type="spellEnd"/>
      <w:r>
        <w:rPr>
          <w:rFonts w:ascii="Times New Roman" w:hAnsi="Times New Roman"/>
        </w:rPr>
        <w:t xml:space="preserve"> 5:25–30 . https://doi.org/10.1016/j.softx.2016.02.002</w:t>
      </w:r>
    </w:p>
    <w:p w14:paraId="4A20370A" w14:textId="77777777" w:rsidR="00622106" w:rsidRDefault="00CB5611">
      <w:pPr>
        <w:pStyle w:val="Bibliography1"/>
        <w:rPr>
          <w:rFonts w:ascii="Times New Roman" w:hAnsi="Times New Roman"/>
        </w:rPr>
      </w:pPr>
      <w:proofErr w:type="spellStart"/>
      <w:r>
        <w:rPr>
          <w:rFonts w:ascii="Times New Roman" w:hAnsi="Times New Roman"/>
        </w:rPr>
        <w:t>Serpetti</w:t>
      </w:r>
      <w:proofErr w:type="spellEnd"/>
      <w:r>
        <w:rPr>
          <w:rFonts w:ascii="Times New Roman" w:hAnsi="Times New Roman"/>
        </w:rPr>
        <w:t xml:space="preserve"> N, </w:t>
      </w:r>
      <w:proofErr w:type="spellStart"/>
      <w:r>
        <w:rPr>
          <w:rFonts w:ascii="Times New Roman" w:hAnsi="Times New Roman"/>
        </w:rPr>
        <w:t>Baudron</w:t>
      </w:r>
      <w:proofErr w:type="spellEnd"/>
      <w:r>
        <w:rPr>
          <w:rFonts w:ascii="Times New Roman" w:hAnsi="Times New Roman"/>
        </w:rPr>
        <w:t xml:space="preserve"> AR, Burrows MT, Payne BL, </w:t>
      </w:r>
      <w:proofErr w:type="spellStart"/>
      <w:r>
        <w:rPr>
          <w:rFonts w:ascii="Times New Roman" w:hAnsi="Times New Roman"/>
        </w:rPr>
        <w:t>Helaouët</w:t>
      </w:r>
      <w:proofErr w:type="spellEnd"/>
      <w:r>
        <w:rPr>
          <w:rFonts w:ascii="Times New Roman" w:hAnsi="Times New Roman"/>
        </w:rPr>
        <w:t xml:space="preserve"> P, Fernandes PG, Heymans JJ (2017) Impact of ocean warming on sustainable fisheries management informs the Ecosystem Approach to Fisheries. Scientific Reports 7:1–15 . https://doi.org/10.1038/s41598-017-13220-7</w:t>
      </w:r>
    </w:p>
    <w:p w14:paraId="50EC5C6A" w14:textId="77777777" w:rsidR="00622106" w:rsidRDefault="00CB5611">
      <w:pPr>
        <w:pStyle w:val="Bibliography1"/>
        <w:rPr>
          <w:rFonts w:ascii="Times New Roman" w:hAnsi="Times New Roman"/>
        </w:rPr>
      </w:pPr>
      <w:proofErr w:type="spellStart"/>
      <w:r>
        <w:rPr>
          <w:rFonts w:ascii="Times New Roman" w:hAnsi="Times New Roman"/>
        </w:rPr>
        <w:t>Steenbeek</w:t>
      </w:r>
      <w:proofErr w:type="spellEnd"/>
      <w:r>
        <w:rPr>
          <w:rFonts w:ascii="Times New Roman" w:hAnsi="Times New Roman"/>
        </w:rPr>
        <w:t xml:space="preserve"> J, Corrales X, Platts M, Coll M (2018) </w:t>
      </w:r>
      <w:proofErr w:type="spellStart"/>
      <w:r>
        <w:rPr>
          <w:rFonts w:ascii="Times New Roman" w:hAnsi="Times New Roman"/>
        </w:rPr>
        <w:t>Ecosampler</w:t>
      </w:r>
      <w:proofErr w:type="spellEnd"/>
      <w:r>
        <w:rPr>
          <w:rFonts w:ascii="Times New Roman" w:hAnsi="Times New Roman"/>
        </w:rPr>
        <w:t xml:space="preserve">: A new approach to assessing parameter uncertainty in </w:t>
      </w:r>
      <w:proofErr w:type="spellStart"/>
      <w:r>
        <w:rPr>
          <w:rFonts w:ascii="Times New Roman" w:hAnsi="Times New Roman"/>
        </w:rPr>
        <w:t>Ecopath</w:t>
      </w:r>
      <w:proofErr w:type="spellEnd"/>
      <w:r>
        <w:rPr>
          <w:rFonts w:ascii="Times New Roman" w:hAnsi="Times New Roman"/>
        </w:rPr>
        <w:t xml:space="preserve"> with </w:t>
      </w:r>
      <w:proofErr w:type="spellStart"/>
      <w:r>
        <w:rPr>
          <w:rFonts w:ascii="Times New Roman" w:hAnsi="Times New Roman"/>
        </w:rPr>
        <w:t>Ecosim</w:t>
      </w:r>
      <w:proofErr w:type="spellEnd"/>
      <w:r>
        <w:rPr>
          <w:rFonts w:ascii="Times New Roman" w:hAnsi="Times New Roman"/>
        </w:rPr>
        <w:t xml:space="preserve">. </w:t>
      </w:r>
      <w:proofErr w:type="spellStart"/>
      <w:r>
        <w:rPr>
          <w:rFonts w:ascii="Times New Roman" w:hAnsi="Times New Roman"/>
        </w:rPr>
        <w:t>SoftwareX</w:t>
      </w:r>
      <w:proofErr w:type="spellEnd"/>
      <w:r>
        <w:rPr>
          <w:rFonts w:ascii="Times New Roman" w:hAnsi="Times New Roman"/>
        </w:rPr>
        <w:t xml:space="preserve"> 7:198–204 . https://doi.org/10.1016/j.softx.2018.06.004</w:t>
      </w:r>
    </w:p>
    <w:p w14:paraId="16A229EC" w14:textId="77777777" w:rsidR="00622106" w:rsidRDefault="00CB5611">
      <w:pPr>
        <w:pStyle w:val="Bibliography1"/>
        <w:rPr>
          <w:rFonts w:ascii="Times New Roman" w:hAnsi="Times New Roman"/>
        </w:rPr>
      </w:pPr>
      <w:r>
        <w:rPr>
          <w:rFonts w:ascii="Times New Roman" w:hAnsi="Times New Roman"/>
        </w:rPr>
        <w:t xml:space="preserve">Sully S, </w:t>
      </w:r>
      <w:proofErr w:type="spellStart"/>
      <w:r>
        <w:rPr>
          <w:rFonts w:ascii="Times New Roman" w:hAnsi="Times New Roman"/>
        </w:rPr>
        <w:t>Burkepile</w:t>
      </w:r>
      <w:proofErr w:type="spellEnd"/>
      <w:r>
        <w:rPr>
          <w:rFonts w:ascii="Times New Roman" w:hAnsi="Times New Roman"/>
        </w:rPr>
        <w:t xml:space="preserve"> DE, Donovan MK, Hodgson G, van </w:t>
      </w:r>
      <w:proofErr w:type="spellStart"/>
      <w:r>
        <w:rPr>
          <w:rFonts w:ascii="Times New Roman" w:hAnsi="Times New Roman"/>
        </w:rPr>
        <w:t>Woesik</w:t>
      </w:r>
      <w:proofErr w:type="spellEnd"/>
      <w:r>
        <w:rPr>
          <w:rFonts w:ascii="Times New Roman" w:hAnsi="Times New Roman"/>
        </w:rPr>
        <w:t xml:space="preserve"> R (2019) A global analysis of coral bleaching over the past two decades. Nature Communications 10:1–5 . https://doi.org/10.1038/s41467-019-09238-2</w:t>
      </w:r>
    </w:p>
    <w:p w14:paraId="662F0D49" w14:textId="77777777" w:rsidR="00622106" w:rsidRDefault="00CB5611">
      <w:pPr>
        <w:pStyle w:val="Bibliography1"/>
        <w:rPr>
          <w:rFonts w:ascii="Times New Roman" w:hAnsi="Times New Roman"/>
        </w:rPr>
      </w:pPr>
      <w:r>
        <w:rPr>
          <w:rFonts w:ascii="Times New Roman" w:hAnsi="Times New Roman"/>
        </w:rPr>
        <w:t xml:space="preserve">Sunday JM, Bates AE, </w:t>
      </w:r>
      <w:proofErr w:type="spellStart"/>
      <w:r>
        <w:rPr>
          <w:rFonts w:ascii="Times New Roman" w:hAnsi="Times New Roman"/>
        </w:rPr>
        <w:t>Dulvy</w:t>
      </w:r>
      <w:proofErr w:type="spellEnd"/>
      <w:r>
        <w:rPr>
          <w:rFonts w:ascii="Times New Roman" w:hAnsi="Times New Roman"/>
        </w:rPr>
        <w:t xml:space="preserve"> NK (2012) Thermal tolerance and the global redistribution of animals. Nature Climate Change 2:686–690 . https://doi.org/10.1038/nclimate1539</w:t>
      </w:r>
    </w:p>
    <w:p w14:paraId="361D9F75" w14:textId="77777777" w:rsidR="00622106" w:rsidRDefault="00CB5611">
      <w:pPr>
        <w:pStyle w:val="Bibliography1"/>
        <w:rPr>
          <w:rFonts w:ascii="Times New Roman" w:hAnsi="Times New Roman"/>
        </w:rPr>
      </w:pPr>
      <w:proofErr w:type="spellStart"/>
      <w:r>
        <w:rPr>
          <w:rFonts w:ascii="Times New Roman" w:hAnsi="Times New Roman"/>
        </w:rPr>
        <w:t>Sydeman</w:t>
      </w:r>
      <w:proofErr w:type="spellEnd"/>
      <w:r>
        <w:rPr>
          <w:rFonts w:ascii="Times New Roman" w:hAnsi="Times New Roman"/>
        </w:rPr>
        <w:t xml:space="preserve"> WJ, </w:t>
      </w:r>
      <w:proofErr w:type="spellStart"/>
      <w:r>
        <w:rPr>
          <w:rFonts w:ascii="Times New Roman" w:hAnsi="Times New Roman"/>
        </w:rPr>
        <w:t>Poloczanska</w:t>
      </w:r>
      <w:proofErr w:type="spellEnd"/>
      <w:r>
        <w:rPr>
          <w:rFonts w:ascii="Times New Roman" w:hAnsi="Times New Roman"/>
        </w:rPr>
        <w:t xml:space="preserve"> E, Reed TE, Thompson SA (2015) Climate change and marine vertebrates. Science 350:772–777 . https://doi.org/10.1126/science.aac9874</w:t>
      </w:r>
    </w:p>
    <w:p w14:paraId="297B2199" w14:textId="77777777" w:rsidR="00622106" w:rsidRDefault="00CB5611">
      <w:pPr>
        <w:pStyle w:val="Bibliography1"/>
        <w:rPr>
          <w:rFonts w:ascii="Times New Roman" w:hAnsi="Times New Roman"/>
        </w:rPr>
      </w:pPr>
      <w:proofErr w:type="spellStart"/>
      <w:r>
        <w:rPr>
          <w:rFonts w:ascii="Times New Roman" w:hAnsi="Times New Roman"/>
        </w:rPr>
        <w:t>Trisos</w:t>
      </w:r>
      <w:proofErr w:type="spellEnd"/>
      <w:r>
        <w:rPr>
          <w:rFonts w:ascii="Times New Roman" w:hAnsi="Times New Roman"/>
        </w:rPr>
        <w:t xml:space="preserve"> CH, </w:t>
      </w:r>
      <w:proofErr w:type="spellStart"/>
      <w:r>
        <w:rPr>
          <w:rFonts w:ascii="Times New Roman" w:hAnsi="Times New Roman"/>
        </w:rPr>
        <w:t>Merow</w:t>
      </w:r>
      <w:proofErr w:type="spellEnd"/>
      <w:r>
        <w:rPr>
          <w:rFonts w:ascii="Times New Roman" w:hAnsi="Times New Roman"/>
        </w:rPr>
        <w:t xml:space="preserve"> C, </w:t>
      </w:r>
      <w:proofErr w:type="spellStart"/>
      <w:r>
        <w:rPr>
          <w:rFonts w:ascii="Times New Roman" w:hAnsi="Times New Roman"/>
        </w:rPr>
        <w:t>Pigot</w:t>
      </w:r>
      <w:proofErr w:type="spellEnd"/>
      <w:r>
        <w:rPr>
          <w:rFonts w:ascii="Times New Roman" w:hAnsi="Times New Roman"/>
        </w:rPr>
        <w:t xml:space="preserve"> AL (2020) The projected timing of abrupt ecological disruption from climate change. Nature 1–6 . https://doi.org/10.1038/s41586-020-2189-9</w:t>
      </w:r>
    </w:p>
    <w:p w14:paraId="73C4B91B" w14:textId="77777777" w:rsidR="00622106" w:rsidRDefault="00CB5611">
      <w:pPr>
        <w:pStyle w:val="Bibliography1"/>
        <w:rPr>
          <w:rFonts w:ascii="Times New Roman" w:hAnsi="Times New Roman"/>
        </w:rPr>
      </w:pPr>
      <w:r>
        <w:rPr>
          <w:rFonts w:ascii="Times New Roman" w:hAnsi="Times New Roman"/>
        </w:rPr>
        <w:t xml:space="preserve">Ullah H, </w:t>
      </w:r>
      <w:proofErr w:type="spellStart"/>
      <w:r>
        <w:rPr>
          <w:rFonts w:ascii="Times New Roman" w:hAnsi="Times New Roman"/>
        </w:rPr>
        <w:t>Nagelkerken</w:t>
      </w:r>
      <w:proofErr w:type="spellEnd"/>
      <w:r>
        <w:rPr>
          <w:rFonts w:ascii="Times New Roman" w:hAnsi="Times New Roman"/>
        </w:rPr>
        <w:t xml:space="preserve"> I, Goldenberg SU, Fordham DA (2018) Climate change could drive marine food web collapse through altered trophic flows and cyanobacterial proliferation. PLOS Biology 16:e2003446 . https://doi.org/10.1371/journal.pbio.2003446</w:t>
      </w:r>
    </w:p>
    <w:p w14:paraId="5CFE286F" w14:textId="77777777" w:rsidR="00622106" w:rsidRDefault="00CB5611">
      <w:pPr>
        <w:pStyle w:val="Bibliography1"/>
        <w:rPr>
          <w:rFonts w:ascii="Times New Roman" w:hAnsi="Times New Roman"/>
        </w:rPr>
      </w:pPr>
      <w:r>
        <w:rPr>
          <w:rFonts w:ascii="Times New Roman" w:hAnsi="Times New Roman"/>
        </w:rPr>
        <w:lastRenderedPageBreak/>
        <w:t xml:space="preserve">van Vuuren DP, Edmonds J, </w:t>
      </w:r>
      <w:proofErr w:type="spellStart"/>
      <w:r>
        <w:rPr>
          <w:rFonts w:ascii="Times New Roman" w:hAnsi="Times New Roman"/>
        </w:rPr>
        <w:t>Kainuma</w:t>
      </w:r>
      <w:proofErr w:type="spellEnd"/>
      <w:r>
        <w:rPr>
          <w:rFonts w:ascii="Times New Roman" w:hAnsi="Times New Roman"/>
        </w:rPr>
        <w:t xml:space="preserve"> M, </w:t>
      </w:r>
      <w:proofErr w:type="spellStart"/>
      <w:r>
        <w:rPr>
          <w:rFonts w:ascii="Times New Roman" w:hAnsi="Times New Roman"/>
        </w:rPr>
        <w:t>Riahi</w:t>
      </w:r>
      <w:proofErr w:type="spellEnd"/>
      <w:r>
        <w:rPr>
          <w:rFonts w:ascii="Times New Roman" w:hAnsi="Times New Roman"/>
        </w:rPr>
        <w:t xml:space="preserve"> K, Thomson A, Hibbard K, Hurtt GC, </w:t>
      </w:r>
      <w:proofErr w:type="spellStart"/>
      <w:r>
        <w:rPr>
          <w:rFonts w:ascii="Times New Roman" w:hAnsi="Times New Roman"/>
        </w:rPr>
        <w:t>Kram</w:t>
      </w:r>
      <w:proofErr w:type="spellEnd"/>
      <w:r>
        <w:rPr>
          <w:rFonts w:ascii="Times New Roman" w:hAnsi="Times New Roman"/>
        </w:rPr>
        <w:t xml:space="preserve"> T, </w:t>
      </w:r>
      <w:proofErr w:type="spellStart"/>
      <w:r>
        <w:rPr>
          <w:rFonts w:ascii="Times New Roman" w:hAnsi="Times New Roman"/>
        </w:rPr>
        <w:t>Krey</w:t>
      </w:r>
      <w:proofErr w:type="spellEnd"/>
      <w:r>
        <w:rPr>
          <w:rFonts w:ascii="Times New Roman" w:hAnsi="Times New Roman"/>
        </w:rPr>
        <w:t xml:space="preserve"> V, </w:t>
      </w:r>
      <w:proofErr w:type="spellStart"/>
      <w:r>
        <w:rPr>
          <w:rFonts w:ascii="Times New Roman" w:hAnsi="Times New Roman"/>
        </w:rPr>
        <w:t>Lamarque</w:t>
      </w:r>
      <w:proofErr w:type="spellEnd"/>
      <w:r>
        <w:rPr>
          <w:rFonts w:ascii="Times New Roman" w:hAnsi="Times New Roman"/>
        </w:rPr>
        <w:t xml:space="preserve"> J-F, Masui T, </w:t>
      </w:r>
      <w:proofErr w:type="spellStart"/>
      <w:r>
        <w:rPr>
          <w:rFonts w:ascii="Times New Roman" w:hAnsi="Times New Roman"/>
        </w:rPr>
        <w:t>Meinshausen</w:t>
      </w:r>
      <w:proofErr w:type="spellEnd"/>
      <w:r>
        <w:rPr>
          <w:rFonts w:ascii="Times New Roman" w:hAnsi="Times New Roman"/>
        </w:rPr>
        <w:t xml:space="preserve"> M, </w:t>
      </w:r>
      <w:proofErr w:type="spellStart"/>
      <w:r>
        <w:rPr>
          <w:rFonts w:ascii="Times New Roman" w:hAnsi="Times New Roman"/>
        </w:rPr>
        <w:t>Nakicenovic</w:t>
      </w:r>
      <w:proofErr w:type="spellEnd"/>
      <w:r>
        <w:rPr>
          <w:rFonts w:ascii="Times New Roman" w:hAnsi="Times New Roman"/>
        </w:rPr>
        <w:t xml:space="preserve"> N, Smith SJ, Rose SK (2011) The representative concentration pathways: an overview. Climatic Change 109:5 . https://doi.org/10.1007/s10584-011-0148-z</w:t>
      </w:r>
    </w:p>
    <w:p w14:paraId="1D620C42" w14:textId="77777777" w:rsidR="00622106" w:rsidRDefault="00CB5611">
      <w:pPr>
        <w:pStyle w:val="Bibliography1"/>
        <w:rPr>
          <w:rFonts w:ascii="Times New Roman" w:hAnsi="Times New Roman"/>
        </w:rPr>
      </w:pPr>
      <w:proofErr w:type="spellStart"/>
      <w:r>
        <w:rPr>
          <w:rFonts w:ascii="Times New Roman" w:hAnsi="Times New Roman"/>
        </w:rPr>
        <w:t>Vanwonterghem</w:t>
      </w:r>
      <w:proofErr w:type="spellEnd"/>
      <w:r>
        <w:rPr>
          <w:rFonts w:ascii="Times New Roman" w:hAnsi="Times New Roman"/>
        </w:rPr>
        <w:t xml:space="preserve"> I, Webster NS (2020) Coral Reef Microorganisms in a Changing Climate. </w:t>
      </w:r>
      <w:proofErr w:type="spellStart"/>
      <w:r>
        <w:rPr>
          <w:rFonts w:ascii="Times New Roman" w:hAnsi="Times New Roman"/>
        </w:rPr>
        <w:t>iScience</w:t>
      </w:r>
      <w:proofErr w:type="spellEnd"/>
      <w:r>
        <w:rPr>
          <w:rFonts w:ascii="Times New Roman" w:hAnsi="Times New Roman"/>
        </w:rPr>
        <w:t xml:space="preserve"> 23:100972 . https://doi.org/10.1016/j.isci.2020.100972</w:t>
      </w:r>
    </w:p>
    <w:p w14:paraId="557D02F6" w14:textId="77777777" w:rsidR="00622106" w:rsidRDefault="00CB5611">
      <w:pPr>
        <w:pStyle w:val="Bibliography1"/>
        <w:rPr>
          <w:rFonts w:ascii="Times New Roman" w:hAnsi="Times New Roman"/>
        </w:rPr>
      </w:pPr>
      <w:r>
        <w:rPr>
          <w:rFonts w:ascii="Times New Roman" w:hAnsi="Times New Roman"/>
        </w:rPr>
        <w:t>Walters C, Christensen V, Pauly D (1997) Structuring dynamic models of exploited ecosystems from trophic mass-balance assessments. Reviews in Fish Biology and Fisheries 7:139–172 . https://doi.org/10.1023/A:1018479526149</w:t>
      </w:r>
    </w:p>
    <w:p w14:paraId="37E7800B" w14:textId="77777777" w:rsidR="00622106" w:rsidRDefault="00CB5611">
      <w:pPr>
        <w:pStyle w:val="Bibliography1"/>
        <w:rPr>
          <w:rFonts w:ascii="Times New Roman" w:hAnsi="Times New Roman"/>
        </w:rPr>
      </w:pPr>
      <w:r>
        <w:rPr>
          <w:rFonts w:ascii="Times New Roman" w:hAnsi="Times New Roman"/>
        </w:rPr>
        <w:t xml:space="preserve">Walters C, Pauly D, Christensen V, </w:t>
      </w:r>
      <w:proofErr w:type="spellStart"/>
      <w:r>
        <w:rPr>
          <w:rFonts w:ascii="Times New Roman" w:hAnsi="Times New Roman"/>
        </w:rPr>
        <w:t>Kitchell</w:t>
      </w:r>
      <w:proofErr w:type="spellEnd"/>
      <w:r>
        <w:rPr>
          <w:rFonts w:ascii="Times New Roman" w:hAnsi="Times New Roman"/>
        </w:rPr>
        <w:t xml:space="preserve"> JF (2000) Representing Density Dependent Consequences of Life History Strategies in Aquatic Ecosystems: </w:t>
      </w:r>
      <w:proofErr w:type="spellStart"/>
      <w:r>
        <w:rPr>
          <w:rFonts w:ascii="Times New Roman" w:hAnsi="Times New Roman"/>
        </w:rPr>
        <w:t>EcoSim</w:t>
      </w:r>
      <w:proofErr w:type="spellEnd"/>
      <w:r>
        <w:rPr>
          <w:rFonts w:ascii="Times New Roman" w:hAnsi="Times New Roman"/>
        </w:rPr>
        <w:t xml:space="preserve"> II. Ecosystems 3:70–83 . https://doi.org/10.1007/s100210000011</w:t>
      </w:r>
    </w:p>
    <w:p w14:paraId="4727F652" w14:textId="77777777" w:rsidR="00622106" w:rsidRDefault="00CB5611">
      <w:pPr>
        <w:pStyle w:val="Bibliography1"/>
        <w:rPr>
          <w:rFonts w:ascii="Times New Roman" w:hAnsi="Times New Roman"/>
        </w:rPr>
      </w:pPr>
      <w:r>
        <w:rPr>
          <w:rFonts w:ascii="Times New Roman" w:hAnsi="Times New Roman"/>
        </w:rPr>
        <w:t xml:space="preserve">Ward-Paige C, </w:t>
      </w:r>
      <w:proofErr w:type="spellStart"/>
      <w:r>
        <w:rPr>
          <w:rFonts w:ascii="Times New Roman" w:hAnsi="Times New Roman"/>
        </w:rPr>
        <w:t>Flemming</w:t>
      </w:r>
      <w:proofErr w:type="spellEnd"/>
      <w:r>
        <w:rPr>
          <w:rFonts w:ascii="Times New Roman" w:hAnsi="Times New Roman"/>
        </w:rPr>
        <w:t xml:space="preserve"> JM, </w:t>
      </w:r>
      <w:proofErr w:type="spellStart"/>
      <w:r>
        <w:rPr>
          <w:rFonts w:ascii="Times New Roman" w:hAnsi="Times New Roman"/>
        </w:rPr>
        <w:t>Lotze</w:t>
      </w:r>
      <w:proofErr w:type="spellEnd"/>
      <w:r>
        <w:rPr>
          <w:rFonts w:ascii="Times New Roman" w:hAnsi="Times New Roman"/>
        </w:rPr>
        <w:t xml:space="preserve"> HK (2010) Overestimating Fish Counts by Non-Instantaneous Visual Censuses: Consequences for Population and Community Descriptions. PLOS ONE 5:e11722 . https://doi.org/10.1371/journal.pone.0011722</w:t>
      </w:r>
    </w:p>
    <w:p w14:paraId="632176D6" w14:textId="77777777" w:rsidR="00622106" w:rsidRDefault="00CB5611">
      <w:pPr>
        <w:pStyle w:val="Bibliography1"/>
        <w:rPr>
          <w:rFonts w:ascii="Times New Roman" w:hAnsi="Times New Roman"/>
        </w:rPr>
      </w:pPr>
      <w:proofErr w:type="spellStart"/>
      <w:r>
        <w:rPr>
          <w:rFonts w:ascii="Times New Roman" w:hAnsi="Times New Roman"/>
        </w:rPr>
        <w:t>Wernberg</w:t>
      </w:r>
      <w:proofErr w:type="spellEnd"/>
      <w:r>
        <w:rPr>
          <w:rFonts w:ascii="Times New Roman" w:hAnsi="Times New Roman"/>
        </w:rPr>
        <w:t xml:space="preserve"> T, Bennett S, Babcock RC, </w:t>
      </w:r>
      <w:proofErr w:type="spellStart"/>
      <w:r>
        <w:rPr>
          <w:rFonts w:ascii="Times New Roman" w:hAnsi="Times New Roman"/>
        </w:rPr>
        <w:t>Bettignies</w:t>
      </w:r>
      <w:proofErr w:type="spellEnd"/>
      <w:r>
        <w:rPr>
          <w:rFonts w:ascii="Times New Roman" w:hAnsi="Times New Roman"/>
        </w:rPr>
        <w:t xml:space="preserve"> T de, Cure K, </w:t>
      </w:r>
      <w:proofErr w:type="spellStart"/>
      <w:r>
        <w:rPr>
          <w:rFonts w:ascii="Times New Roman" w:hAnsi="Times New Roman"/>
        </w:rPr>
        <w:t>Depczynski</w:t>
      </w:r>
      <w:proofErr w:type="spellEnd"/>
      <w:r>
        <w:rPr>
          <w:rFonts w:ascii="Times New Roman" w:hAnsi="Times New Roman"/>
        </w:rPr>
        <w:t xml:space="preserve"> M, </w:t>
      </w:r>
      <w:proofErr w:type="spellStart"/>
      <w:r>
        <w:rPr>
          <w:rFonts w:ascii="Times New Roman" w:hAnsi="Times New Roman"/>
        </w:rPr>
        <w:t>Dufois</w:t>
      </w:r>
      <w:proofErr w:type="spellEnd"/>
      <w:r>
        <w:rPr>
          <w:rFonts w:ascii="Times New Roman" w:hAnsi="Times New Roman"/>
        </w:rPr>
        <w:t xml:space="preserve"> F, </w:t>
      </w:r>
      <w:proofErr w:type="spellStart"/>
      <w:r>
        <w:rPr>
          <w:rFonts w:ascii="Times New Roman" w:hAnsi="Times New Roman"/>
        </w:rPr>
        <w:t>Fromont</w:t>
      </w:r>
      <w:proofErr w:type="spellEnd"/>
      <w:r>
        <w:rPr>
          <w:rFonts w:ascii="Times New Roman" w:hAnsi="Times New Roman"/>
        </w:rPr>
        <w:t xml:space="preserve"> J, Fulton CJ, Hovey RK, Harvey ES, Holmes TH, Kendrick GA, Radford B, Santana-Garcon J, Saunders BJ, </w:t>
      </w:r>
      <w:proofErr w:type="spellStart"/>
      <w:r>
        <w:rPr>
          <w:rFonts w:ascii="Times New Roman" w:hAnsi="Times New Roman"/>
        </w:rPr>
        <w:t>Smale</w:t>
      </w:r>
      <w:proofErr w:type="spellEnd"/>
      <w:r>
        <w:rPr>
          <w:rFonts w:ascii="Times New Roman" w:hAnsi="Times New Roman"/>
        </w:rPr>
        <w:t xml:space="preserve"> DA, Thomsen MS, </w:t>
      </w:r>
      <w:proofErr w:type="spellStart"/>
      <w:r>
        <w:rPr>
          <w:rFonts w:ascii="Times New Roman" w:hAnsi="Times New Roman"/>
        </w:rPr>
        <w:t>Tuckett</w:t>
      </w:r>
      <w:proofErr w:type="spellEnd"/>
      <w:r>
        <w:rPr>
          <w:rFonts w:ascii="Times New Roman" w:hAnsi="Times New Roman"/>
        </w:rPr>
        <w:t xml:space="preserve"> CA, </w:t>
      </w:r>
      <w:proofErr w:type="spellStart"/>
      <w:r>
        <w:rPr>
          <w:rFonts w:ascii="Times New Roman" w:hAnsi="Times New Roman"/>
        </w:rPr>
        <w:t>Tuya</w:t>
      </w:r>
      <w:proofErr w:type="spellEnd"/>
      <w:r>
        <w:rPr>
          <w:rFonts w:ascii="Times New Roman" w:hAnsi="Times New Roman"/>
        </w:rPr>
        <w:t xml:space="preserve"> F, </w:t>
      </w:r>
      <w:proofErr w:type="spellStart"/>
      <w:r>
        <w:rPr>
          <w:rFonts w:ascii="Times New Roman" w:hAnsi="Times New Roman"/>
        </w:rPr>
        <w:t>Vanderklift</w:t>
      </w:r>
      <w:proofErr w:type="spellEnd"/>
      <w:r>
        <w:rPr>
          <w:rFonts w:ascii="Times New Roman" w:hAnsi="Times New Roman"/>
        </w:rPr>
        <w:t xml:space="preserve"> MA, Wilson S (2016) Climate-driven regime shift of a temperate marine ecosystem. Science 353:169–172 . https://doi.org/10.1126/science.aad8745</w:t>
      </w:r>
    </w:p>
    <w:p w14:paraId="15D8E1C9" w14:textId="77777777" w:rsidR="00622106" w:rsidRDefault="00CB5611">
      <w:pPr>
        <w:pStyle w:val="Bibliography1"/>
        <w:rPr>
          <w:rFonts w:ascii="Times New Roman" w:hAnsi="Times New Roman"/>
        </w:rPr>
      </w:pPr>
      <w:r>
        <w:rPr>
          <w:rFonts w:ascii="Times New Roman" w:hAnsi="Times New Roman"/>
        </w:rPr>
        <w:t xml:space="preserve">Williams GJ, Graham NAJ, </w:t>
      </w:r>
      <w:proofErr w:type="spellStart"/>
      <w:r>
        <w:rPr>
          <w:rFonts w:ascii="Times New Roman" w:hAnsi="Times New Roman"/>
        </w:rPr>
        <w:t>Jouffray</w:t>
      </w:r>
      <w:proofErr w:type="spellEnd"/>
      <w:r>
        <w:rPr>
          <w:rFonts w:ascii="Times New Roman" w:hAnsi="Times New Roman"/>
        </w:rPr>
        <w:t xml:space="preserve"> J-B, </w:t>
      </w:r>
      <w:proofErr w:type="spellStart"/>
      <w:r>
        <w:rPr>
          <w:rFonts w:ascii="Times New Roman" w:hAnsi="Times New Roman"/>
        </w:rPr>
        <w:t>Norström</w:t>
      </w:r>
      <w:proofErr w:type="spellEnd"/>
      <w:r>
        <w:rPr>
          <w:rFonts w:ascii="Times New Roman" w:hAnsi="Times New Roman"/>
        </w:rPr>
        <w:t xml:space="preserve"> AV, </w:t>
      </w:r>
      <w:proofErr w:type="spellStart"/>
      <w:r>
        <w:rPr>
          <w:rFonts w:ascii="Times New Roman" w:hAnsi="Times New Roman"/>
        </w:rPr>
        <w:t>Nyström</w:t>
      </w:r>
      <w:proofErr w:type="spellEnd"/>
      <w:r>
        <w:rPr>
          <w:rFonts w:ascii="Times New Roman" w:hAnsi="Times New Roman"/>
        </w:rPr>
        <w:t xml:space="preserve"> M, Gove JM, </w:t>
      </w:r>
      <w:proofErr w:type="spellStart"/>
      <w:r>
        <w:rPr>
          <w:rFonts w:ascii="Times New Roman" w:hAnsi="Times New Roman"/>
        </w:rPr>
        <w:t>Heenan</w:t>
      </w:r>
      <w:proofErr w:type="spellEnd"/>
      <w:r>
        <w:rPr>
          <w:rFonts w:ascii="Times New Roman" w:hAnsi="Times New Roman"/>
        </w:rPr>
        <w:t xml:space="preserve"> A, Wedding LM (2019) Coral reef ecology in the Anthropocene. Functional Ecology 33:1014–1022 . https://doi.org/10.1111/1365-2435.13290</w:t>
      </w:r>
    </w:p>
    <w:p w14:paraId="3C5AA107" w14:textId="77777777" w:rsidR="00622106" w:rsidRDefault="00CB5611">
      <w:pPr>
        <w:pStyle w:val="Bibliography1"/>
        <w:rPr>
          <w:rFonts w:ascii="Times New Roman" w:hAnsi="Times New Roman"/>
        </w:rPr>
      </w:pPr>
      <w:r>
        <w:rPr>
          <w:rFonts w:ascii="Times New Roman" w:hAnsi="Times New Roman"/>
        </w:rPr>
        <w:t xml:space="preserve">Williams GJ, Smith JE, Conklin EJ, Gove JM, Sala E, </w:t>
      </w:r>
      <w:proofErr w:type="spellStart"/>
      <w:r>
        <w:rPr>
          <w:rFonts w:ascii="Times New Roman" w:hAnsi="Times New Roman"/>
        </w:rPr>
        <w:t>Sandin</w:t>
      </w:r>
      <w:proofErr w:type="spellEnd"/>
      <w:r>
        <w:rPr>
          <w:rFonts w:ascii="Times New Roman" w:hAnsi="Times New Roman"/>
        </w:rPr>
        <w:t xml:space="preserve"> SA (2013) Benthic communities at two remote Pacific coral reefs: effects of reef habitat, depth, and wave energy gradients on spatial patterns. </w:t>
      </w:r>
      <w:proofErr w:type="spellStart"/>
      <w:r>
        <w:rPr>
          <w:rFonts w:ascii="Times New Roman" w:hAnsi="Times New Roman"/>
        </w:rPr>
        <w:t>PeerJ</w:t>
      </w:r>
      <w:proofErr w:type="spellEnd"/>
      <w:r>
        <w:rPr>
          <w:rFonts w:ascii="Times New Roman" w:hAnsi="Times New Roman"/>
        </w:rPr>
        <w:t xml:space="preserve"> 1:e81 . https://doi.org/10.7717/peerj.81</w:t>
      </w:r>
    </w:p>
    <w:p w14:paraId="7BE06E8B" w14:textId="77777777" w:rsidR="00622106" w:rsidRDefault="00CB5611">
      <w:pPr>
        <w:pStyle w:val="Bibliography1"/>
        <w:rPr>
          <w:rFonts w:ascii="Times New Roman" w:hAnsi="Times New Roman"/>
        </w:rPr>
      </w:pPr>
      <w:proofErr w:type="spellStart"/>
      <w:r>
        <w:rPr>
          <w:rFonts w:ascii="Times New Roman" w:hAnsi="Times New Roman"/>
        </w:rPr>
        <w:t>Zaneveld</w:t>
      </w:r>
      <w:proofErr w:type="spellEnd"/>
      <w:r>
        <w:rPr>
          <w:rFonts w:ascii="Times New Roman" w:hAnsi="Times New Roman"/>
        </w:rPr>
        <w:t xml:space="preserve"> JR, </w:t>
      </w:r>
      <w:proofErr w:type="spellStart"/>
      <w:r>
        <w:rPr>
          <w:rFonts w:ascii="Times New Roman" w:hAnsi="Times New Roman"/>
        </w:rPr>
        <w:t>Burkepile</w:t>
      </w:r>
      <w:proofErr w:type="spellEnd"/>
      <w:r>
        <w:rPr>
          <w:rFonts w:ascii="Times New Roman" w:hAnsi="Times New Roman"/>
        </w:rPr>
        <w:t xml:space="preserve"> DE, Shantz AA, Pritchard CE, </w:t>
      </w:r>
      <w:proofErr w:type="spellStart"/>
      <w:r>
        <w:rPr>
          <w:rFonts w:ascii="Times New Roman" w:hAnsi="Times New Roman"/>
        </w:rPr>
        <w:t>McMinds</w:t>
      </w:r>
      <w:proofErr w:type="spellEnd"/>
      <w:r>
        <w:rPr>
          <w:rFonts w:ascii="Times New Roman" w:hAnsi="Times New Roman"/>
        </w:rPr>
        <w:t xml:space="preserve"> R, Payet JP, Welsh R, Correa AMS, Lemoine NP, Rosales S, Fuchs C, Maynard JA, Thurber RV (2016) Overfishing and nutrient pollution interact with temperature to disrupt coral reefs down to microbial scales. Nature Communications 7:1–12 . https://doi.org/10.1038/ncomms11833</w:t>
      </w:r>
    </w:p>
    <w:p w14:paraId="6BFDC500" w14:textId="77777777" w:rsidR="00622106" w:rsidRDefault="00CB5611">
      <w:pPr>
        <w:pStyle w:val="Bibliography1"/>
        <w:rPr>
          <w:rFonts w:ascii="Times New Roman" w:hAnsi="Times New Roman"/>
        </w:rPr>
      </w:pPr>
      <w:r>
        <w:rPr>
          <w:rFonts w:ascii="Times New Roman" w:hAnsi="Times New Roman"/>
        </w:rPr>
        <w:t xml:space="preserve">Zhang L, Takahashi D, </w:t>
      </w:r>
      <w:proofErr w:type="spellStart"/>
      <w:r>
        <w:rPr>
          <w:rFonts w:ascii="Times New Roman" w:hAnsi="Times New Roman"/>
        </w:rPr>
        <w:t>Hartvig</w:t>
      </w:r>
      <w:proofErr w:type="spellEnd"/>
      <w:r>
        <w:rPr>
          <w:rFonts w:ascii="Times New Roman" w:hAnsi="Times New Roman"/>
        </w:rPr>
        <w:t xml:space="preserve"> M, Andersen KH (2017) Food-web dynamics under climate change. Proceedings of the Royal Society B: Biological Sciences 284:20171772 . https://doi.org/10.1098/rspb.2017.1772</w:t>
      </w:r>
      <w:bookmarkStart w:id="201" w:name="__UnoMark__39526_1378054002"/>
      <w:bookmarkEnd w:id="201"/>
    </w:p>
    <w:p w14:paraId="017B909B" w14:textId="77777777" w:rsidR="00622106" w:rsidRDefault="00622106">
      <w:pPr>
        <w:pStyle w:val="Bibliography1"/>
        <w:widowControl w:val="0"/>
        <w:spacing w:line="360" w:lineRule="auto"/>
        <w:jc w:val="both"/>
        <w:rPr>
          <w:rFonts w:cs="Times New Roman" w:hint="eastAsia"/>
          <w:color w:val="000000"/>
          <w:highlight w:val="white"/>
          <w:lang w:val="en-US" w:eastAsia="en-US" w:bidi="ar-SA"/>
        </w:rPr>
      </w:pPr>
    </w:p>
    <w:sectPr w:rsidR="00622106">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son Vieira Filho" w:date="2020-04-21T14:12:00Z" w:initials="EVF">
    <w:p w14:paraId="7A5DB0A7" w14:textId="77777777" w:rsidR="00CB5611" w:rsidRDefault="00CB5611">
      <w:pPr>
        <w:pStyle w:val="Textodecomentrio"/>
        <w:rPr>
          <w:lang w:val="pt-BR"/>
        </w:rPr>
      </w:pPr>
      <w:r>
        <w:rPr>
          <w:rStyle w:val="Refdecomentrio"/>
          <w:rFonts w:hint="eastAsia"/>
        </w:rPr>
        <w:annotationRef/>
      </w:r>
      <w:r w:rsidRPr="00B266C6">
        <w:rPr>
          <w:lang w:val="pt-BR"/>
        </w:rPr>
        <w:t xml:space="preserve">Acho o primeiro mais adequado </w:t>
      </w:r>
      <w:proofErr w:type="spellStart"/>
      <w:r w:rsidRPr="00B266C6">
        <w:rPr>
          <w:lang w:val="pt-BR"/>
        </w:rPr>
        <w:t>pq</w:t>
      </w:r>
      <w:proofErr w:type="spellEnd"/>
      <w:r w:rsidRPr="00B266C6">
        <w:rPr>
          <w:lang w:val="pt-BR"/>
        </w:rPr>
        <w:t xml:space="preserve"> o core do seu </w:t>
      </w:r>
      <w:proofErr w:type="spellStart"/>
      <w:r w:rsidRPr="00B266C6">
        <w:rPr>
          <w:lang w:val="pt-BR"/>
        </w:rPr>
        <w:t>paper</w:t>
      </w:r>
      <w:proofErr w:type="spellEnd"/>
      <w:r w:rsidRPr="00B266C6">
        <w:rPr>
          <w:lang w:val="pt-BR"/>
        </w:rPr>
        <w:t xml:space="preserve"> é food web, e está mostrando </w:t>
      </w:r>
      <w:r>
        <w:rPr>
          <w:lang w:val="pt-BR"/>
        </w:rPr>
        <w:t xml:space="preserve">como que em cenários de aumento de temperatura previsto para o futuro a rede que vai ser afetada e aí </w:t>
      </w:r>
      <w:proofErr w:type="spellStart"/>
      <w:r>
        <w:rPr>
          <w:lang w:val="pt-BR"/>
        </w:rPr>
        <w:t>vc</w:t>
      </w:r>
      <w:proofErr w:type="spellEnd"/>
      <w:r>
        <w:rPr>
          <w:lang w:val="pt-BR"/>
        </w:rPr>
        <w:t xml:space="preserve"> discute efeitos no ecossistema como um todo. O segundo título é muito geral e pode ser sobre diversos tópicos além de redes tróficas. Por exemplo, se eu lesse esse título, imediatamente me viria em mente que você estaria falando da temperatura alterando a cobertura de corais para alga por morte dos corais, nunca imaginaria que falaria de food web.</w:t>
      </w:r>
    </w:p>
    <w:p w14:paraId="2CE8892C" w14:textId="77777777" w:rsidR="00CB5611" w:rsidRDefault="00CB5611">
      <w:pPr>
        <w:pStyle w:val="Textodecomentrio"/>
        <w:rPr>
          <w:lang w:val="pt-BR"/>
        </w:rPr>
      </w:pPr>
    </w:p>
    <w:p w14:paraId="0B7D4102" w14:textId="7A6B01AE" w:rsidR="00CB5611" w:rsidRPr="00B266C6" w:rsidRDefault="00CB5611">
      <w:pPr>
        <w:pStyle w:val="Textodecomentrio"/>
        <w:rPr>
          <w:rFonts w:hint="eastAsia"/>
          <w:lang w:val="pt-BR"/>
        </w:rPr>
      </w:pPr>
      <w:r>
        <w:rPr>
          <w:lang w:val="pt-BR"/>
        </w:rPr>
        <w:t xml:space="preserve">Outra coisa, ‘degrade’ é um termo que se usa nesse contexto? Ou que será entendido em inglês nesse contexto? Realmente não sei se é um termo ruim, só nunca vi usado nesse contexto de food webs. Vale à pena dar uma checada se passa a mensagem correta </w:t>
      </w:r>
      <w:r w:rsidRPr="00B266C6">
        <w:rPr>
          <w:rFonts w:ascii="Segoe UI Emoji" w:eastAsia="Segoe UI Emoji" w:hAnsi="Segoe UI Emoji" w:cs="Segoe UI Emoji"/>
          <w:lang w:val="pt-BR"/>
        </w:rPr>
        <w:t>😉</w:t>
      </w:r>
      <w:r>
        <w:rPr>
          <w:rFonts w:ascii="Segoe UI Emoji" w:eastAsia="Segoe UI Emoji" w:hAnsi="Segoe UI Emoji" w:cs="Segoe UI Emoji"/>
          <w:lang w:val="pt-BR"/>
        </w:rPr>
        <w:t xml:space="preserve"> Talvez usar algo como desestruturação, </w:t>
      </w:r>
      <w:proofErr w:type="spellStart"/>
      <w:r>
        <w:rPr>
          <w:rFonts w:ascii="Segoe UI Emoji" w:eastAsia="Segoe UI Emoji" w:hAnsi="Segoe UI Emoji" w:cs="Segoe UI Emoji"/>
          <w:lang w:val="pt-BR"/>
        </w:rPr>
        <w:t>disruption</w:t>
      </w:r>
      <w:proofErr w:type="spellEnd"/>
      <w:r>
        <w:rPr>
          <w:rFonts w:ascii="Segoe UI Emoji" w:eastAsia="Segoe UI Emoji" w:hAnsi="Segoe UI Emoji" w:cs="Segoe UI Emoji"/>
          <w:lang w:val="pt-BR"/>
        </w:rPr>
        <w:t xml:space="preserve"> por exemplo. O que acha?</w:t>
      </w:r>
    </w:p>
  </w:comment>
  <w:comment w:id="5" w:author="Edson Vieira Filho" w:date="2020-04-21T14:34:00Z" w:initials="EVF">
    <w:p w14:paraId="17361672" w14:textId="3FB3E739" w:rsidR="00CB5611" w:rsidRPr="00983720" w:rsidRDefault="00CB5611">
      <w:pPr>
        <w:pStyle w:val="Textodecomentrio"/>
        <w:rPr>
          <w:rFonts w:hint="eastAsia"/>
          <w:lang w:val="pt-BR"/>
        </w:rPr>
      </w:pPr>
      <w:r>
        <w:rPr>
          <w:rStyle w:val="Refdecomentrio"/>
          <w:rFonts w:hint="eastAsia"/>
        </w:rPr>
        <w:annotationRef/>
      </w:r>
      <w:r w:rsidRPr="00983720">
        <w:rPr>
          <w:lang w:val="pt-BR"/>
        </w:rPr>
        <w:t>Acho que aqui ficou meio v</w:t>
      </w:r>
      <w:r>
        <w:rPr>
          <w:lang w:val="pt-BR"/>
        </w:rPr>
        <w:t xml:space="preserve">ago. </w:t>
      </w:r>
      <w:proofErr w:type="spellStart"/>
      <w:r>
        <w:rPr>
          <w:lang w:val="pt-BR"/>
        </w:rPr>
        <w:t>Vc</w:t>
      </w:r>
      <w:proofErr w:type="spellEnd"/>
      <w:r>
        <w:rPr>
          <w:lang w:val="pt-BR"/>
        </w:rPr>
        <w:t xml:space="preserve"> define os efeitos em indivíduos (metabolismo) e em comunidades (distribuição de espécies e composição), aí no ecossistema deixa em aberto. Não sei se como coloquei é o mais interessante, mas acho que precisa arrematar melhor</w:t>
      </w:r>
    </w:p>
  </w:comment>
  <w:comment w:id="10" w:author="Edson Vieira Filho" w:date="2020-04-21T14:39:00Z" w:initials="EVF">
    <w:p w14:paraId="73A1C202" w14:textId="4174E9AF" w:rsidR="00CB5611" w:rsidRPr="00983720" w:rsidRDefault="00CB5611">
      <w:pPr>
        <w:pStyle w:val="Textodecomentrio"/>
        <w:rPr>
          <w:rFonts w:hint="eastAsia"/>
          <w:lang w:val="pt-BR"/>
        </w:rPr>
      </w:pPr>
      <w:r>
        <w:rPr>
          <w:rStyle w:val="Refdecomentrio"/>
          <w:rFonts w:hint="eastAsia"/>
        </w:rPr>
        <w:annotationRef/>
      </w:r>
      <w:r w:rsidRPr="00983720">
        <w:rPr>
          <w:lang w:val="pt-BR"/>
        </w:rPr>
        <w:t xml:space="preserve">O que seria </w:t>
      </w:r>
      <w:proofErr w:type="spellStart"/>
      <w:r w:rsidRPr="00983720">
        <w:rPr>
          <w:lang w:val="pt-BR"/>
        </w:rPr>
        <w:t>ecosystem</w:t>
      </w:r>
      <w:proofErr w:type="spellEnd"/>
      <w:r w:rsidRPr="00983720">
        <w:rPr>
          <w:lang w:val="pt-BR"/>
        </w:rPr>
        <w:t xml:space="preserve"> </w:t>
      </w:r>
      <w:proofErr w:type="spellStart"/>
      <w:r w:rsidRPr="00983720">
        <w:rPr>
          <w:lang w:val="pt-BR"/>
        </w:rPr>
        <w:t>structure</w:t>
      </w:r>
      <w:proofErr w:type="spellEnd"/>
      <w:r w:rsidRPr="00983720">
        <w:rPr>
          <w:lang w:val="pt-BR"/>
        </w:rPr>
        <w:t>?</w:t>
      </w:r>
    </w:p>
  </w:comment>
  <w:comment w:id="11" w:author="Edson Vieira Filho" w:date="2020-04-21T14:41:00Z" w:initials="EVF">
    <w:p w14:paraId="3D35A382" w14:textId="45D805D1" w:rsidR="00CB5611" w:rsidRPr="00983720" w:rsidRDefault="00CB5611">
      <w:pPr>
        <w:pStyle w:val="Textodecomentrio"/>
        <w:rPr>
          <w:rFonts w:hint="eastAsia"/>
          <w:lang w:val="pt-BR"/>
        </w:rPr>
      </w:pPr>
      <w:r>
        <w:rPr>
          <w:rStyle w:val="Refdecomentrio"/>
          <w:rFonts w:hint="eastAsia"/>
        </w:rPr>
        <w:annotationRef/>
      </w:r>
      <w:r w:rsidRPr="00983720">
        <w:rPr>
          <w:lang w:val="pt-BR"/>
        </w:rPr>
        <w:t>Excelente! Está super claro o re</w:t>
      </w:r>
      <w:r>
        <w:rPr>
          <w:lang w:val="pt-BR"/>
        </w:rPr>
        <w:t xml:space="preserve">sultado principal em uma frase! Já dá para fazer um tweet! </w:t>
      </w:r>
      <w:proofErr w:type="spellStart"/>
      <w:r>
        <w:rPr>
          <w:lang w:val="pt-BR"/>
        </w:rPr>
        <w:t>hehe</w:t>
      </w:r>
      <w:proofErr w:type="spellEnd"/>
    </w:p>
  </w:comment>
  <w:comment w:id="14" w:author="Edson Vieira Filho" w:date="2020-04-21T14:44:00Z" w:initials="EVF">
    <w:p w14:paraId="5128D64B" w14:textId="09E33CCF" w:rsidR="00CB5611" w:rsidRPr="00D01D53" w:rsidRDefault="00CB5611">
      <w:pPr>
        <w:pStyle w:val="Textodecomentrio"/>
        <w:rPr>
          <w:rFonts w:hint="eastAsia"/>
          <w:lang w:val="pt-BR"/>
        </w:rPr>
      </w:pPr>
      <w:r>
        <w:rPr>
          <w:rStyle w:val="Refdecomentrio"/>
          <w:rFonts w:hint="eastAsia"/>
        </w:rPr>
        <w:annotationRef/>
      </w:r>
      <w:r w:rsidRPr="00D01D53">
        <w:rPr>
          <w:lang w:val="pt-BR"/>
        </w:rPr>
        <w:t xml:space="preserve"> Tem c</w:t>
      </w:r>
      <w:r>
        <w:rPr>
          <w:lang w:val="pt-BR"/>
        </w:rPr>
        <w:t xml:space="preserve">omo falar a mesma coisa de uma forma mais clara e direta sem usar um termo específico? Eu vi na </w:t>
      </w:r>
      <w:proofErr w:type="spellStart"/>
      <w:r>
        <w:rPr>
          <w:lang w:val="pt-BR"/>
        </w:rPr>
        <w:t>intro</w:t>
      </w:r>
      <w:proofErr w:type="spellEnd"/>
      <w:r>
        <w:rPr>
          <w:lang w:val="pt-BR"/>
        </w:rPr>
        <w:t xml:space="preserve"> que </w:t>
      </w:r>
      <w:proofErr w:type="spellStart"/>
      <w:r>
        <w:rPr>
          <w:lang w:val="pt-BR"/>
        </w:rPr>
        <w:t>vc</w:t>
      </w:r>
      <w:proofErr w:type="spellEnd"/>
      <w:r>
        <w:rPr>
          <w:lang w:val="pt-BR"/>
        </w:rPr>
        <w:t xml:space="preserve"> cita um </w:t>
      </w:r>
      <w:proofErr w:type="spellStart"/>
      <w:r>
        <w:rPr>
          <w:lang w:val="pt-BR"/>
        </w:rPr>
        <w:t>paper</w:t>
      </w:r>
      <w:proofErr w:type="spellEnd"/>
      <w:r>
        <w:rPr>
          <w:lang w:val="pt-BR"/>
        </w:rPr>
        <w:t xml:space="preserve"> que fala dessa ideia, mas joguei essa palavra no </w:t>
      </w:r>
      <w:proofErr w:type="spellStart"/>
      <w:r>
        <w:rPr>
          <w:lang w:val="pt-BR"/>
        </w:rPr>
        <w:t>google</w:t>
      </w:r>
      <w:proofErr w:type="spellEnd"/>
      <w:r>
        <w:rPr>
          <w:lang w:val="pt-BR"/>
        </w:rPr>
        <w:t xml:space="preserve"> e não tive muitos retornos claros, apenas coisas como “</w:t>
      </w:r>
      <w:proofErr w:type="spellStart"/>
      <w:r>
        <w:rPr>
          <w:lang w:val="pt-BR"/>
        </w:rPr>
        <w:t>seed</w:t>
      </w:r>
      <w:proofErr w:type="spellEnd"/>
      <w:r>
        <w:rPr>
          <w:lang w:val="pt-BR"/>
        </w:rPr>
        <w:t xml:space="preserve"> </w:t>
      </w:r>
      <w:proofErr w:type="spellStart"/>
      <w:r>
        <w:rPr>
          <w:lang w:val="pt-BR"/>
        </w:rPr>
        <w:t>microbiolization</w:t>
      </w:r>
      <w:proofErr w:type="spellEnd"/>
      <w:r>
        <w:rPr>
          <w:lang w:val="pt-BR"/>
        </w:rPr>
        <w:t xml:space="preserve">” em </w:t>
      </w:r>
      <w:proofErr w:type="spellStart"/>
      <w:r>
        <w:rPr>
          <w:lang w:val="pt-BR"/>
        </w:rPr>
        <w:t>papers</w:t>
      </w:r>
      <w:proofErr w:type="spellEnd"/>
      <w:r>
        <w:rPr>
          <w:lang w:val="pt-BR"/>
        </w:rPr>
        <w:t xml:space="preserve"> de controle biológico. Acho legal usar na </w:t>
      </w:r>
      <w:proofErr w:type="spellStart"/>
      <w:r>
        <w:rPr>
          <w:lang w:val="pt-BR"/>
        </w:rPr>
        <w:t>intro</w:t>
      </w:r>
      <w:proofErr w:type="spellEnd"/>
      <w:r>
        <w:rPr>
          <w:lang w:val="pt-BR"/>
        </w:rPr>
        <w:t xml:space="preserve"> mas no resumo eu viria com algo que o leitor entenda sem depender de uma busca extra do significado.</w:t>
      </w:r>
    </w:p>
  </w:comment>
  <w:comment w:id="18" w:author="Edson Vieira Filho" w:date="2020-04-21T14:45:00Z" w:initials="EVF">
    <w:p w14:paraId="2E38F8AB" w14:textId="1C74A4F4" w:rsidR="00CB5611" w:rsidRPr="00D01D53" w:rsidRDefault="00CB5611">
      <w:pPr>
        <w:pStyle w:val="Textodecomentrio"/>
        <w:rPr>
          <w:rFonts w:hint="eastAsia"/>
          <w:lang w:val="pt-BR"/>
        </w:rPr>
      </w:pPr>
      <w:r>
        <w:rPr>
          <w:rStyle w:val="Refdecomentrio"/>
          <w:rFonts w:hint="eastAsia"/>
        </w:rPr>
        <w:annotationRef/>
      </w:r>
      <w:r w:rsidRPr="00D01D53">
        <w:rPr>
          <w:lang w:val="pt-BR"/>
        </w:rPr>
        <w:t>Essa frase pode ser mais f</w:t>
      </w:r>
      <w:r>
        <w:rPr>
          <w:lang w:val="pt-BR"/>
        </w:rPr>
        <w:t xml:space="preserve">orte e finalizar seu resumo com chave de ouro. A segunda parte, falando que fornece um framework para prever tais eventos tá ok. Mas na primeira parte, que fala de perda de diversidade, achei que faltou arrematar com o escalonamento da perda de diversidade para a desestruturação da rede, que é o foco do </w:t>
      </w:r>
      <w:proofErr w:type="spellStart"/>
      <w:r>
        <w:rPr>
          <w:lang w:val="pt-BR"/>
        </w:rPr>
        <w:t>paper</w:t>
      </w:r>
      <w:proofErr w:type="spellEnd"/>
      <w:r>
        <w:rPr>
          <w:lang w:val="pt-BR"/>
        </w:rPr>
        <w:t>. Veja a sugestão que coloquei</w:t>
      </w:r>
    </w:p>
  </w:comment>
  <w:comment w:id="31" w:author="Edson Vieira Filho" w:date="2020-04-21T15:06:00Z" w:initials="EVF">
    <w:p w14:paraId="21F0B7E4" w14:textId="275D2C5F" w:rsidR="00CB5611" w:rsidRPr="00C41A33" w:rsidRDefault="00CB5611">
      <w:pPr>
        <w:pStyle w:val="Textodecomentrio"/>
        <w:rPr>
          <w:rFonts w:hint="eastAsia"/>
          <w:lang w:val="pt-BR"/>
        </w:rPr>
      </w:pPr>
      <w:r>
        <w:rPr>
          <w:rStyle w:val="Refdecomentrio"/>
          <w:rFonts w:hint="eastAsia"/>
        </w:rPr>
        <w:annotationRef/>
      </w:r>
      <w:r w:rsidRPr="00C41A33">
        <w:rPr>
          <w:lang w:val="pt-BR"/>
        </w:rPr>
        <w:t>Acho que aqui tinha que v</w:t>
      </w:r>
      <w:r>
        <w:rPr>
          <w:lang w:val="pt-BR"/>
        </w:rPr>
        <w:t xml:space="preserve">ir uma valorização do seu trabalho de forma indireta. No resumo </w:t>
      </w:r>
      <w:proofErr w:type="spellStart"/>
      <w:r>
        <w:rPr>
          <w:lang w:val="pt-BR"/>
        </w:rPr>
        <w:t>vc</w:t>
      </w:r>
      <w:proofErr w:type="spellEnd"/>
      <w:r>
        <w:rPr>
          <w:lang w:val="pt-BR"/>
        </w:rPr>
        <w:t xml:space="preserve"> fala que apesar de mudanças climáticas terem efeito nas teias tróficas, essa temática é pouco investigada devido à falta de dados e dificuldade de gerar modelos. Então é importante fazer isso e seu trabalho fez! Aqui eu começaria o parágrafo com um </w:t>
      </w:r>
      <w:proofErr w:type="spellStart"/>
      <w:r>
        <w:rPr>
          <w:lang w:val="pt-BR"/>
        </w:rPr>
        <w:t>Although</w:t>
      </w:r>
      <w:proofErr w:type="spellEnd"/>
      <w:r>
        <w:rPr>
          <w:lang w:val="pt-BR"/>
        </w:rPr>
        <w:t>...</w:t>
      </w:r>
    </w:p>
  </w:comment>
  <w:comment w:id="43" w:author="Edson Vieira Filho" w:date="2020-04-21T15:08:00Z" w:initials="EVF">
    <w:p w14:paraId="23105E6F" w14:textId="0D456D22" w:rsidR="00CB5611" w:rsidRPr="00C41A33" w:rsidRDefault="00CB5611">
      <w:pPr>
        <w:pStyle w:val="Textodecomentrio"/>
        <w:rPr>
          <w:rFonts w:hint="eastAsia"/>
          <w:lang w:val="pt-BR"/>
        </w:rPr>
      </w:pPr>
      <w:r>
        <w:rPr>
          <w:rStyle w:val="Refdecomentrio"/>
          <w:rFonts w:hint="eastAsia"/>
        </w:rPr>
        <w:annotationRef/>
      </w:r>
      <w:r w:rsidRPr="00C41A33">
        <w:rPr>
          <w:lang w:val="pt-BR"/>
        </w:rPr>
        <w:t>Não seria bom colocar turismo t</w:t>
      </w:r>
      <w:r>
        <w:rPr>
          <w:lang w:val="pt-BR"/>
        </w:rPr>
        <w:t>ambém? Eu sei que pesca e subsistência é mais ‘crucial’, mas em muitos lugares o turismo mantém mais a população local do que atividade pesqueira. É mais para deixar completa a ideia de afetar serviços ecossistêmicos e não vai acrescentar muito texto ao parágrafo, apenas algumas palavras</w:t>
      </w:r>
    </w:p>
  </w:comment>
  <w:comment w:id="53" w:author="Edson Vieira Filho" w:date="2020-04-21T16:26:00Z" w:initials="EVF">
    <w:p w14:paraId="75EE1F29" w14:textId="5B6F21E1" w:rsidR="00CB5611" w:rsidRPr="00E82AA7" w:rsidRDefault="00CB5611">
      <w:pPr>
        <w:pStyle w:val="Textodecomentrio"/>
        <w:rPr>
          <w:rFonts w:hint="eastAsia"/>
          <w:lang w:val="pt-BR"/>
        </w:rPr>
      </w:pPr>
      <w:r>
        <w:rPr>
          <w:rStyle w:val="Refdecomentrio"/>
          <w:rFonts w:hint="eastAsia"/>
        </w:rPr>
        <w:annotationRef/>
      </w:r>
      <w:r w:rsidRPr="00E82AA7">
        <w:rPr>
          <w:lang w:val="pt-BR"/>
        </w:rPr>
        <w:t xml:space="preserve">Esses valores estão </w:t>
      </w:r>
      <w:r>
        <w:rPr>
          <w:lang w:val="pt-BR"/>
        </w:rPr>
        <w:t xml:space="preserve">ligeiramente </w:t>
      </w:r>
      <w:r w:rsidRPr="00E82AA7">
        <w:rPr>
          <w:lang w:val="pt-BR"/>
        </w:rPr>
        <w:t>diferentes d</w:t>
      </w:r>
      <w:r>
        <w:rPr>
          <w:lang w:val="pt-BR"/>
        </w:rPr>
        <w:t>os valores da Fig. 2</w:t>
      </w:r>
    </w:p>
  </w:comment>
  <w:comment w:id="54" w:author="Edson Vieira Filho" w:date="2020-04-21T16:28:00Z" w:initials="EVF">
    <w:p w14:paraId="53BDB00A" w14:textId="413C1C87" w:rsidR="00CB5611" w:rsidRPr="00E82AA7" w:rsidRDefault="00CB5611">
      <w:pPr>
        <w:pStyle w:val="Textodecomentrio"/>
        <w:rPr>
          <w:rFonts w:hint="eastAsia"/>
          <w:lang w:val="pt-BR"/>
        </w:rPr>
      </w:pPr>
      <w:r>
        <w:rPr>
          <w:rStyle w:val="Refdecomentrio"/>
          <w:rFonts w:hint="eastAsia"/>
        </w:rPr>
        <w:annotationRef/>
      </w:r>
      <w:r>
        <w:rPr>
          <w:lang w:val="pt-BR"/>
        </w:rPr>
        <w:t>Cada espécie também é encarada como um grupo funcional aqui? Essa legenda me pareceu meio confusa com a figura da teia.</w:t>
      </w:r>
    </w:p>
  </w:comment>
  <w:comment w:id="55" w:author="Edson Vieira Filho" w:date="2020-04-21T16:27:00Z" w:initials="EVF">
    <w:p w14:paraId="5173AE45" w14:textId="66F803FB" w:rsidR="00CB5611" w:rsidRPr="00E82AA7" w:rsidRDefault="00CB5611">
      <w:pPr>
        <w:pStyle w:val="Textodecomentrio"/>
        <w:rPr>
          <w:rFonts w:hint="eastAsia"/>
          <w:lang w:val="pt-BR"/>
        </w:rPr>
      </w:pPr>
      <w:r>
        <w:rPr>
          <w:rStyle w:val="Refdecomentrio"/>
          <w:rFonts w:hint="eastAsia"/>
        </w:rPr>
        <w:annotationRef/>
      </w:r>
      <w:proofErr w:type="spellStart"/>
      <w:r w:rsidRPr="00E82AA7">
        <w:rPr>
          <w:lang w:val="pt-BR"/>
        </w:rPr>
        <w:t>Circle</w:t>
      </w:r>
      <w:proofErr w:type="spellEnd"/>
      <w:r w:rsidRPr="00E82AA7">
        <w:rPr>
          <w:lang w:val="pt-BR"/>
        </w:rPr>
        <w:t>?</w:t>
      </w:r>
    </w:p>
  </w:comment>
  <w:comment w:id="62" w:author="Edson Vieira Filho" w:date="2020-04-21T16:33:00Z" w:initials="EVF">
    <w:p w14:paraId="3A1F484D" w14:textId="50183352" w:rsidR="00CB5611" w:rsidRPr="00E82AA7" w:rsidRDefault="00CB5611">
      <w:pPr>
        <w:pStyle w:val="Textodecomentrio"/>
        <w:rPr>
          <w:rFonts w:hint="eastAsia"/>
          <w:lang w:val="pt-BR"/>
        </w:rPr>
      </w:pPr>
      <w:r>
        <w:rPr>
          <w:rStyle w:val="Refdecomentrio"/>
          <w:rFonts w:hint="eastAsia"/>
        </w:rPr>
        <w:annotationRef/>
      </w:r>
      <w:r w:rsidRPr="00E82AA7">
        <w:rPr>
          <w:lang w:val="pt-BR"/>
        </w:rPr>
        <w:t>Não sei se está c</w:t>
      </w:r>
      <w:r>
        <w:rPr>
          <w:lang w:val="pt-BR"/>
        </w:rPr>
        <w:t xml:space="preserve">orreto dizer </w:t>
      </w:r>
      <w:proofErr w:type="spellStart"/>
      <w:r>
        <w:rPr>
          <w:lang w:val="pt-BR"/>
        </w:rPr>
        <w:t>ecosystem</w:t>
      </w:r>
      <w:proofErr w:type="spellEnd"/>
      <w:r>
        <w:rPr>
          <w:lang w:val="pt-BR"/>
        </w:rPr>
        <w:t xml:space="preserve"> </w:t>
      </w:r>
      <w:proofErr w:type="spellStart"/>
      <w:r>
        <w:rPr>
          <w:lang w:val="pt-BR"/>
        </w:rPr>
        <w:t>structure</w:t>
      </w:r>
      <w:proofErr w:type="spellEnd"/>
      <w:r>
        <w:rPr>
          <w:lang w:val="pt-BR"/>
        </w:rPr>
        <w:t xml:space="preserve"> </w:t>
      </w:r>
      <w:proofErr w:type="spellStart"/>
      <w:r>
        <w:rPr>
          <w:lang w:val="pt-BR"/>
        </w:rPr>
        <w:t>pq</w:t>
      </w:r>
      <w:proofErr w:type="spellEnd"/>
      <w:r>
        <w:rPr>
          <w:lang w:val="pt-BR"/>
        </w:rPr>
        <w:t xml:space="preserve"> nessa figura/análise </w:t>
      </w:r>
      <w:proofErr w:type="spellStart"/>
      <w:r>
        <w:rPr>
          <w:lang w:val="pt-BR"/>
        </w:rPr>
        <w:t>vc</w:t>
      </w:r>
      <w:proofErr w:type="spellEnd"/>
      <w:r>
        <w:rPr>
          <w:lang w:val="pt-BR"/>
        </w:rPr>
        <w:t xml:space="preserve"> está olhando apenas para os peixes. </w:t>
      </w:r>
      <w:proofErr w:type="spellStart"/>
      <w:r>
        <w:rPr>
          <w:lang w:val="pt-BR"/>
        </w:rPr>
        <w:t>Vc</w:t>
      </w:r>
      <w:proofErr w:type="spellEnd"/>
      <w:r>
        <w:rPr>
          <w:lang w:val="pt-BR"/>
        </w:rPr>
        <w:t xml:space="preserve"> mostra mudanças na biomassa e na proporção entre os diferentes grupos tróficos de peixes, mas não na estrutura do ecossistema.</w:t>
      </w:r>
    </w:p>
  </w:comment>
  <w:comment w:id="74" w:author="Edson Vieira Filho" w:date="2020-04-21T16:46:00Z" w:initials="EVF">
    <w:p w14:paraId="466B1033" w14:textId="170CFDAC" w:rsidR="00CB5611" w:rsidRPr="005F1D04" w:rsidRDefault="00CB5611">
      <w:pPr>
        <w:pStyle w:val="Textodecomentrio"/>
        <w:rPr>
          <w:rFonts w:hint="eastAsia"/>
          <w:lang w:val="pt-BR"/>
        </w:rPr>
      </w:pPr>
      <w:r>
        <w:rPr>
          <w:rStyle w:val="Refdecomentrio"/>
          <w:rFonts w:hint="eastAsia"/>
        </w:rPr>
        <w:annotationRef/>
      </w:r>
      <w:r w:rsidRPr="005F1D04">
        <w:rPr>
          <w:lang w:val="pt-BR"/>
        </w:rPr>
        <w:t>Acho que aqui seria l</w:t>
      </w:r>
      <w:r>
        <w:rPr>
          <w:lang w:val="pt-BR"/>
        </w:rPr>
        <w:t xml:space="preserve">egal acrescentar os valores de queda de biomassa para os peixes também, </w:t>
      </w:r>
      <w:proofErr w:type="spellStart"/>
      <w:r>
        <w:rPr>
          <w:lang w:val="pt-BR"/>
        </w:rPr>
        <w:t>pq</w:t>
      </w:r>
      <w:proofErr w:type="spellEnd"/>
      <w:r>
        <w:rPr>
          <w:lang w:val="pt-BR"/>
        </w:rPr>
        <w:t xml:space="preserve"> são bem expressivos, ainda mais que logo </w:t>
      </w:r>
      <w:proofErr w:type="spellStart"/>
      <w:r>
        <w:rPr>
          <w:lang w:val="pt-BR"/>
        </w:rPr>
        <w:t>vc</w:t>
      </w:r>
      <w:proofErr w:type="spellEnd"/>
      <w:r>
        <w:rPr>
          <w:lang w:val="pt-BR"/>
        </w:rPr>
        <w:t xml:space="preserve"> vai falar das mudanças de proporção de grupos tróficos.</w:t>
      </w:r>
    </w:p>
  </w:comment>
  <w:comment w:id="82" w:author="Edson Vieira Filho" w:date="2020-04-21T16:50:00Z" w:initials="EVF">
    <w:p w14:paraId="5885C9A2" w14:textId="3E03DAC6" w:rsidR="00CB5611" w:rsidRPr="00EC298B" w:rsidRDefault="00CB5611">
      <w:pPr>
        <w:pStyle w:val="Textodecomentrio"/>
        <w:rPr>
          <w:rFonts w:hint="eastAsia"/>
          <w:lang w:val="pt-BR"/>
        </w:rPr>
      </w:pPr>
      <w:r>
        <w:rPr>
          <w:rStyle w:val="Refdecomentrio"/>
          <w:rFonts w:hint="eastAsia"/>
        </w:rPr>
        <w:annotationRef/>
      </w:r>
      <w:r w:rsidRPr="00EC298B">
        <w:rPr>
          <w:lang w:val="pt-BR"/>
        </w:rPr>
        <w:t>Isso é complicado. O s</w:t>
      </w:r>
      <w:r>
        <w:rPr>
          <w:lang w:val="pt-BR"/>
        </w:rPr>
        <w:t xml:space="preserve">istema pode entrar em ‘equilíbrio’ num estado alternativo, menos diverso, mas estável. Na verdade, a própria ideia de equilíbrio é complicada. Do jeito que você coloca dá a ideia de que existe apenas um equilíbrio possível, o que sabemos pelo volume de literatura que não é verdade. O próprio </w:t>
      </w:r>
      <w:proofErr w:type="spellStart"/>
      <w:r>
        <w:rPr>
          <w:lang w:val="pt-BR"/>
        </w:rPr>
        <w:t>phase</w:t>
      </w:r>
      <w:proofErr w:type="spellEnd"/>
      <w:r>
        <w:rPr>
          <w:lang w:val="pt-BR"/>
        </w:rPr>
        <w:t xml:space="preserve">-shift entre coral e alga leva a diferentes ‘equilíbrios’, mesmo que seja com dominância de alga. Aqui acho que </w:t>
      </w:r>
      <w:proofErr w:type="spellStart"/>
      <w:r>
        <w:rPr>
          <w:lang w:val="pt-BR"/>
        </w:rPr>
        <w:t>vc</w:t>
      </w:r>
      <w:proofErr w:type="spellEnd"/>
      <w:r>
        <w:rPr>
          <w:lang w:val="pt-BR"/>
        </w:rPr>
        <w:t xml:space="preserve"> pode manter a ideia mas algo como dificultando a habilidade do sistema de manter o estado e estabilidade atual, podendo derivar para um outro estado alternativo menos diverso.</w:t>
      </w:r>
    </w:p>
  </w:comment>
  <w:comment w:id="83" w:author="Edson Vieira Filho" w:date="2020-04-21T16:57:00Z" w:initials="EVF">
    <w:p w14:paraId="23701B39" w14:textId="0AEA1F8D" w:rsidR="00CB5611" w:rsidRPr="00EC298B" w:rsidRDefault="00CB5611">
      <w:pPr>
        <w:pStyle w:val="Textodecomentrio"/>
        <w:rPr>
          <w:rFonts w:hint="eastAsia"/>
          <w:lang w:val="pt-BR"/>
        </w:rPr>
      </w:pPr>
      <w:r>
        <w:rPr>
          <w:rStyle w:val="Refdecomentrio"/>
          <w:rFonts w:hint="eastAsia"/>
        </w:rPr>
        <w:annotationRef/>
      </w:r>
      <w:r w:rsidRPr="00EC298B">
        <w:rPr>
          <w:lang w:val="pt-BR"/>
        </w:rPr>
        <w:t>Se mantiver minha sugestão, c</w:t>
      </w:r>
      <w:r>
        <w:rPr>
          <w:lang w:val="pt-BR"/>
        </w:rPr>
        <w:t>hecar se essa referência se aplica ainda.</w:t>
      </w:r>
    </w:p>
  </w:comment>
  <w:comment w:id="89" w:author="Edson Vieira Filho" w:date="2020-04-21T17:06:00Z" w:initials="EVF">
    <w:p w14:paraId="5ABF194C" w14:textId="76434726" w:rsidR="00CB5611" w:rsidRPr="00154513" w:rsidRDefault="00CB5611">
      <w:pPr>
        <w:pStyle w:val="Textodecomentrio"/>
        <w:rPr>
          <w:rFonts w:hint="eastAsia"/>
          <w:lang w:val="pt-BR"/>
        </w:rPr>
      </w:pPr>
      <w:r>
        <w:rPr>
          <w:rStyle w:val="Refdecomentrio"/>
          <w:rFonts w:hint="eastAsia"/>
        </w:rPr>
        <w:annotationRef/>
      </w:r>
      <w:r w:rsidRPr="00154513">
        <w:rPr>
          <w:lang w:val="pt-BR"/>
        </w:rPr>
        <w:t>Leo, aqui eu acho q</w:t>
      </w:r>
      <w:r>
        <w:rPr>
          <w:lang w:val="pt-BR"/>
        </w:rPr>
        <w:t xml:space="preserve">ue </w:t>
      </w:r>
      <w:proofErr w:type="spellStart"/>
      <w:r>
        <w:rPr>
          <w:lang w:val="pt-BR"/>
        </w:rPr>
        <w:t>vc</w:t>
      </w:r>
      <w:proofErr w:type="spellEnd"/>
      <w:r>
        <w:rPr>
          <w:lang w:val="pt-BR"/>
        </w:rPr>
        <w:t xml:space="preserve"> pode se complicar com uma ideia q nem está no escopo do seu </w:t>
      </w:r>
      <w:proofErr w:type="spellStart"/>
      <w:r>
        <w:rPr>
          <w:lang w:val="pt-BR"/>
        </w:rPr>
        <w:t>paper</w:t>
      </w:r>
      <w:proofErr w:type="spellEnd"/>
      <w:r>
        <w:rPr>
          <w:lang w:val="pt-BR"/>
        </w:rPr>
        <w:t xml:space="preserve">. Eu não vejo como excludentes, ou uma mais que a outra, as ideias de extinção local por estar próximo ao limite térmico e chegada de novas espécies que estão ampliando seu range de distribuição pelo aumento da temperatura. Eu dei uma olhada no resumo e fiz uma busca rápida nesses </w:t>
      </w:r>
      <w:proofErr w:type="spellStart"/>
      <w:r>
        <w:rPr>
          <w:lang w:val="pt-BR"/>
        </w:rPr>
        <w:t>papers</w:t>
      </w:r>
      <w:proofErr w:type="spellEnd"/>
      <w:r>
        <w:rPr>
          <w:lang w:val="pt-BR"/>
        </w:rPr>
        <w:t xml:space="preserve"> e não vi eles discutindo essa ideia. Contrapondo essas ideias como </w:t>
      </w:r>
      <w:proofErr w:type="spellStart"/>
      <w:r>
        <w:rPr>
          <w:lang w:val="pt-BR"/>
        </w:rPr>
        <w:t>vc</w:t>
      </w:r>
      <w:proofErr w:type="spellEnd"/>
      <w:r>
        <w:rPr>
          <w:lang w:val="pt-BR"/>
        </w:rPr>
        <w:t xml:space="preserve"> fez logo no início do parágrafo, dá a impressão de que </w:t>
      </w:r>
      <w:proofErr w:type="spellStart"/>
      <w:r>
        <w:rPr>
          <w:lang w:val="pt-BR"/>
        </w:rPr>
        <w:t>vc</w:t>
      </w:r>
      <w:proofErr w:type="spellEnd"/>
      <w:r>
        <w:rPr>
          <w:lang w:val="pt-BR"/>
        </w:rPr>
        <w:t xml:space="preserve"> irá discutir isso e explicar </w:t>
      </w:r>
      <w:proofErr w:type="spellStart"/>
      <w:r>
        <w:rPr>
          <w:lang w:val="pt-BR"/>
        </w:rPr>
        <w:t>pq</w:t>
      </w:r>
      <w:proofErr w:type="spellEnd"/>
      <w:r>
        <w:rPr>
          <w:lang w:val="pt-BR"/>
        </w:rPr>
        <w:t xml:space="preserve"> é mais provável acontecer uma coisa do que outra, o que não é verdade no restante do parágrafo. Aqui </w:t>
      </w:r>
      <w:proofErr w:type="spellStart"/>
      <w:r>
        <w:rPr>
          <w:lang w:val="pt-BR"/>
        </w:rPr>
        <w:t>vc</w:t>
      </w:r>
      <w:proofErr w:type="spellEnd"/>
      <w:r>
        <w:rPr>
          <w:lang w:val="pt-BR"/>
        </w:rPr>
        <w:t xml:space="preserve"> só precisa falar de limite térmico e ir direto nisso. Veja como alterei... acho que não tem prejuízo nenhum, na verdade fica mais claro e direto, a retirada dessa contraposição.</w:t>
      </w:r>
    </w:p>
  </w:comment>
  <w:comment w:id="93" w:author="Edson Vieira Filho" w:date="2020-04-21T17:26:00Z" w:initials="EVF">
    <w:p w14:paraId="6572A30B" w14:textId="77777777" w:rsidR="00CB5611" w:rsidRPr="001A4B9B" w:rsidRDefault="00CB5611" w:rsidP="00A27805">
      <w:pPr>
        <w:pStyle w:val="Textodecomentrio"/>
        <w:rPr>
          <w:rFonts w:hint="eastAsia"/>
          <w:lang w:val="pt-BR"/>
        </w:rPr>
      </w:pPr>
      <w:r>
        <w:rPr>
          <w:rStyle w:val="Refdecomentrio"/>
          <w:rFonts w:hint="eastAsia"/>
        </w:rPr>
        <w:annotationRef/>
      </w:r>
      <w:r w:rsidRPr="001A4B9B">
        <w:rPr>
          <w:lang w:val="pt-BR"/>
        </w:rPr>
        <w:t xml:space="preserve">Eu achei isso confuso. </w:t>
      </w:r>
      <w:proofErr w:type="spellStart"/>
      <w:r w:rsidRPr="001A4B9B">
        <w:rPr>
          <w:lang w:val="pt-BR"/>
        </w:rPr>
        <w:t>P</w:t>
      </w:r>
      <w:r>
        <w:rPr>
          <w:lang w:val="pt-BR"/>
        </w:rPr>
        <w:t>q</w:t>
      </w:r>
      <w:proofErr w:type="spellEnd"/>
      <w:r>
        <w:rPr>
          <w:lang w:val="pt-BR"/>
        </w:rPr>
        <w:t xml:space="preserve"> falar de mínimo tolerado quando na verdade </w:t>
      </w:r>
      <w:proofErr w:type="spellStart"/>
      <w:r>
        <w:rPr>
          <w:lang w:val="pt-BR"/>
        </w:rPr>
        <w:t>vc</w:t>
      </w:r>
      <w:proofErr w:type="spellEnd"/>
      <w:r>
        <w:rPr>
          <w:lang w:val="pt-BR"/>
        </w:rPr>
        <w:t xml:space="preserve"> está modelando cenários de elevação de temperatura?  Inclusive essa contraposição de que enquanto corais diminuem e algas prosperam </w:t>
      </w:r>
      <w:proofErr w:type="spellStart"/>
      <w:r>
        <w:rPr>
          <w:lang w:val="pt-BR"/>
        </w:rPr>
        <w:t>qdo</w:t>
      </w:r>
      <w:proofErr w:type="spellEnd"/>
      <w:r>
        <w:rPr>
          <w:lang w:val="pt-BR"/>
        </w:rPr>
        <w:t xml:space="preserve"> a temperatura cai ou </w:t>
      </w:r>
      <w:proofErr w:type="spellStart"/>
      <w:r>
        <w:rPr>
          <w:lang w:val="pt-BR"/>
        </w:rPr>
        <w:t>cicla</w:t>
      </w:r>
      <w:proofErr w:type="spellEnd"/>
      <w:r>
        <w:rPr>
          <w:lang w:val="pt-BR"/>
        </w:rPr>
        <w:t xml:space="preserve"> não tem a ver com o seu trabalho </w:t>
      </w:r>
      <w:proofErr w:type="spellStart"/>
      <w:r>
        <w:rPr>
          <w:lang w:val="pt-BR"/>
        </w:rPr>
        <w:t>pq</w:t>
      </w:r>
      <w:proofErr w:type="spellEnd"/>
      <w:r>
        <w:rPr>
          <w:lang w:val="pt-BR"/>
        </w:rPr>
        <w:t xml:space="preserve"> </w:t>
      </w:r>
      <w:proofErr w:type="spellStart"/>
      <w:r>
        <w:rPr>
          <w:lang w:val="pt-BR"/>
        </w:rPr>
        <w:t>vc</w:t>
      </w:r>
      <w:proofErr w:type="spellEnd"/>
      <w:r>
        <w:rPr>
          <w:lang w:val="pt-BR"/>
        </w:rPr>
        <w:t xml:space="preserve"> foca em aumentos de temperatura. Eu acho que o começo e o fim desse parágrafo estão ótimos, falando de que o sistema pode estar no limite superior de tolerância térmica, o que vai fazer os corais morrerem e as algas prosperarem. E que a </w:t>
      </w:r>
      <w:proofErr w:type="spellStart"/>
      <w:r>
        <w:rPr>
          <w:lang w:val="pt-BR"/>
        </w:rPr>
        <w:t>herbivoria</w:t>
      </w:r>
      <w:proofErr w:type="spellEnd"/>
      <w:r>
        <w:rPr>
          <w:lang w:val="pt-BR"/>
        </w:rPr>
        <w:t xml:space="preserve"> que podia controlar esse aumento das algas não vai ocorrer </w:t>
      </w:r>
      <w:proofErr w:type="spellStart"/>
      <w:r>
        <w:rPr>
          <w:lang w:val="pt-BR"/>
        </w:rPr>
        <w:t>pq</w:t>
      </w:r>
      <w:proofErr w:type="spellEnd"/>
      <w:r>
        <w:rPr>
          <w:lang w:val="pt-BR"/>
        </w:rPr>
        <w:t xml:space="preserve"> os peixes que fazem isso </w:t>
      </w:r>
      <w:proofErr w:type="spellStart"/>
      <w:r>
        <w:rPr>
          <w:lang w:val="pt-BR"/>
        </w:rPr>
        <w:t>tb</w:t>
      </w:r>
      <w:proofErr w:type="spellEnd"/>
      <w:r>
        <w:rPr>
          <w:lang w:val="pt-BR"/>
        </w:rPr>
        <w:t xml:space="preserve"> vão diminuir por causa do aumento da temperatura. Mas o meio falando de quedas de temperatura me pareceu bem desconexo. Eu tentaria trabalhar mais essa ideia de limite de tolerância superior dos corais, que eles vão morrer, falar de branqueamento talvez e aí falar que as algas por outro lado, como os seus dados mostram também, vão prosperar e aí seguir na parte que os herbívoros que poderiam controlar </w:t>
      </w:r>
      <w:proofErr w:type="spellStart"/>
      <w:r>
        <w:rPr>
          <w:lang w:val="pt-BR"/>
        </w:rPr>
        <w:t>tb</w:t>
      </w:r>
      <w:proofErr w:type="spellEnd"/>
      <w:r>
        <w:rPr>
          <w:lang w:val="pt-BR"/>
        </w:rPr>
        <w:t xml:space="preserve"> vão desaparecer, favorecendo a substituição de algas por corais.</w:t>
      </w:r>
    </w:p>
    <w:p w14:paraId="104C9503" w14:textId="79E5BB8D" w:rsidR="00CB5611" w:rsidRPr="00A27805" w:rsidRDefault="00CB5611">
      <w:pPr>
        <w:pStyle w:val="Textodecomentrio"/>
        <w:rPr>
          <w:rFonts w:hint="eastAsia"/>
          <w:lang w:val="pt-BR"/>
        </w:rPr>
      </w:pPr>
    </w:p>
  </w:comment>
  <w:comment w:id="97" w:author="Edson Vieira Filho" w:date="2020-04-21T17:19:00Z" w:initials="EVF">
    <w:p w14:paraId="1FB1A1E7" w14:textId="4071D0B9" w:rsidR="00CB5611" w:rsidRPr="00A27805" w:rsidRDefault="00CB5611">
      <w:pPr>
        <w:pStyle w:val="Textodecomentrio"/>
        <w:rPr>
          <w:rFonts w:hint="eastAsia"/>
          <w:lang w:val="pt-BR"/>
        </w:rPr>
      </w:pPr>
      <w:r>
        <w:rPr>
          <w:rStyle w:val="Refdecomentrio"/>
          <w:rFonts w:hint="eastAsia"/>
        </w:rPr>
        <w:annotationRef/>
      </w:r>
      <w:r w:rsidRPr="00A27805">
        <w:rPr>
          <w:lang w:val="pt-BR"/>
        </w:rPr>
        <w:t>Aqui acho que ficou u</w:t>
      </w:r>
      <w:r>
        <w:rPr>
          <w:lang w:val="pt-BR"/>
        </w:rPr>
        <w:t xml:space="preserve">ma ponta solta que deveria ser amarrada. A pergunta que vem é “tá, e daí que vai substituir coral por alga?”. Não podemos assumir que o leitor tem claro na cabeça que no geral é melhor ter coral do que alga. Acho que aqui </w:t>
      </w:r>
      <w:proofErr w:type="spellStart"/>
      <w:r>
        <w:rPr>
          <w:lang w:val="pt-BR"/>
        </w:rPr>
        <w:t>vc</w:t>
      </w:r>
      <w:proofErr w:type="spellEnd"/>
      <w:r>
        <w:rPr>
          <w:lang w:val="pt-BR"/>
        </w:rPr>
        <w:t xml:space="preserve"> teria que entrar brevemente nas questões de perda de complexidade estrutural e isso ser um reforço para a perda de diversidade já imposta pelo aumento da temperatura.</w:t>
      </w:r>
    </w:p>
  </w:comment>
  <w:comment w:id="110" w:author="Edson Vieira Filho" w:date="2020-04-21T17:34:00Z" w:initials="EVF">
    <w:p w14:paraId="0128BC17" w14:textId="0103428D" w:rsidR="00CB5611" w:rsidRPr="00CB5611" w:rsidRDefault="00CB5611">
      <w:pPr>
        <w:pStyle w:val="Textodecomentrio"/>
        <w:rPr>
          <w:rFonts w:hint="eastAsia"/>
          <w:lang w:val="pt-BR"/>
        </w:rPr>
      </w:pPr>
      <w:r>
        <w:rPr>
          <w:rStyle w:val="Refdecomentrio"/>
          <w:rFonts w:hint="eastAsia"/>
        </w:rPr>
        <w:annotationRef/>
      </w:r>
      <w:r w:rsidRPr="00CB5611">
        <w:rPr>
          <w:lang w:val="pt-BR"/>
        </w:rPr>
        <w:t>Sinto que faltou um p</w:t>
      </w:r>
      <w:r>
        <w:rPr>
          <w:lang w:val="pt-BR"/>
        </w:rPr>
        <w:t xml:space="preserve">arágrafo logo após esse sobre o que significa passar a ter proporcionalmente mais </w:t>
      </w:r>
      <w:proofErr w:type="spellStart"/>
      <w:r>
        <w:rPr>
          <w:lang w:val="pt-BR"/>
        </w:rPr>
        <w:t>invertívoro</w:t>
      </w:r>
      <w:proofErr w:type="spellEnd"/>
      <w:r>
        <w:rPr>
          <w:lang w:val="pt-BR"/>
        </w:rPr>
        <w:t xml:space="preserve">. </w:t>
      </w:r>
      <w:proofErr w:type="spellStart"/>
      <w:r>
        <w:rPr>
          <w:lang w:val="pt-BR"/>
        </w:rPr>
        <w:t>Vc</w:t>
      </w:r>
      <w:proofErr w:type="spellEnd"/>
      <w:r>
        <w:rPr>
          <w:lang w:val="pt-BR"/>
        </w:rPr>
        <w:t xml:space="preserve"> falou da perda dos corais e aumento das algas; falou da </w:t>
      </w:r>
      <w:proofErr w:type="spellStart"/>
      <w:r>
        <w:rPr>
          <w:lang w:val="pt-BR"/>
        </w:rPr>
        <w:t>microbialization</w:t>
      </w:r>
      <w:proofErr w:type="spellEnd"/>
      <w:r>
        <w:rPr>
          <w:lang w:val="pt-BR"/>
        </w:rPr>
        <w:t xml:space="preserve"> </w:t>
      </w:r>
      <w:proofErr w:type="spellStart"/>
      <w:r>
        <w:rPr>
          <w:lang w:val="pt-BR"/>
        </w:rPr>
        <w:t>pela</w:t>
      </w:r>
      <w:proofErr w:type="spellEnd"/>
      <w:r>
        <w:rPr>
          <w:lang w:val="pt-BR"/>
        </w:rPr>
        <w:t xml:space="preserve"> perda de consumidores de forma geral e q isso pode afetar mais ainda os corais, mas não falou de quem sobrou, que vai ser basicamente </w:t>
      </w:r>
      <w:proofErr w:type="spellStart"/>
      <w:r>
        <w:rPr>
          <w:lang w:val="pt-BR"/>
        </w:rPr>
        <w:t>invertívoro</w:t>
      </w:r>
      <w:proofErr w:type="spellEnd"/>
      <w:r>
        <w:rPr>
          <w:lang w:val="pt-BR"/>
        </w:rPr>
        <w:t xml:space="preserve">... Inclusive, em várias partes </w:t>
      </w:r>
      <w:proofErr w:type="spellStart"/>
      <w:r>
        <w:rPr>
          <w:lang w:val="pt-BR"/>
        </w:rPr>
        <w:t>vc</w:t>
      </w:r>
      <w:proofErr w:type="spellEnd"/>
      <w:r>
        <w:rPr>
          <w:lang w:val="pt-BR"/>
        </w:rPr>
        <w:t xml:space="preserve"> fala de perda de predação, mas </w:t>
      </w:r>
      <w:proofErr w:type="spellStart"/>
      <w:r>
        <w:rPr>
          <w:lang w:val="pt-BR"/>
        </w:rPr>
        <w:t>invertívoro</w:t>
      </w:r>
      <w:proofErr w:type="spellEnd"/>
      <w:r>
        <w:rPr>
          <w:lang w:val="pt-BR"/>
        </w:rPr>
        <w:t xml:space="preserve"> também é predador.</w:t>
      </w:r>
    </w:p>
  </w:comment>
  <w:comment w:id="111" w:author="Edson Vieira Filho" w:date="2020-04-21T17:39:00Z" w:initials="EVF">
    <w:p w14:paraId="751CB96A" w14:textId="563FB80F" w:rsidR="00CB5611" w:rsidRPr="00CB5611" w:rsidRDefault="00CB5611">
      <w:pPr>
        <w:pStyle w:val="Textodecomentrio"/>
        <w:rPr>
          <w:rFonts w:hint="eastAsia"/>
          <w:lang w:val="pt-BR"/>
        </w:rPr>
      </w:pPr>
      <w:r>
        <w:rPr>
          <w:rStyle w:val="Refdecomentrio"/>
          <w:rFonts w:hint="eastAsia"/>
        </w:rPr>
        <w:annotationRef/>
      </w:r>
      <w:r w:rsidRPr="00CB5611">
        <w:rPr>
          <w:lang w:val="pt-BR"/>
        </w:rPr>
        <w:t>Vamos lá, estratégia de ma</w:t>
      </w:r>
      <w:r>
        <w:rPr>
          <w:lang w:val="pt-BR"/>
        </w:rPr>
        <w:t xml:space="preserve">rketing </w:t>
      </w:r>
      <w:proofErr w:type="spellStart"/>
      <w:r>
        <w:rPr>
          <w:lang w:val="pt-BR"/>
        </w:rPr>
        <w:t>kkkk</w:t>
      </w:r>
      <w:proofErr w:type="spellEnd"/>
      <w:r>
        <w:rPr>
          <w:lang w:val="pt-BR"/>
        </w:rPr>
        <w:t xml:space="preserve"> Se eu vou l</w:t>
      </w:r>
      <w:r w:rsidR="00E34A3C">
        <w:rPr>
          <w:lang w:val="pt-BR"/>
        </w:rPr>
        <w:t>e</w:t>
      </w:r>
      <w:r>
        <w:rPr>
          <w:lang w:val="pt-BR"/>
        </w:rPr>
        <w:t xml:space="preserve">r um </w:t>
      </w:r>
      <w:proofErr w:type="spellStart"/>
      <w:r>
        <w:rPr>
          <w:lang w:val="pt-BR"/>
        </w:rPr>
        <w:t>paper</w:t>
      </w:r>
      <w:proofErr w:type="spellEnd"/>
      <w:r>
        <w:rPr>
          <w:lang w:val="pt-BR"/>
        </w:rPr>
        <w:t xml:space="preserve"> com um parágrafo de 19 linhas (tirando o primeiro que é mais geral e introdutório, os outros dois que realmente discutem os </w:t>
      </w:r>
      <w:r w:rsidR="00E34A3C">
        <w:rPr>
          <w:lang w:val="pt-BR"/>
        </w:rPr>
        <w:t xml:space="preserve">seus </w:t>
      </w:r>
      <w:r>
        <w:rPr>
          <w:lang w:val="pt-BR"/>
        </w:rPr>
        <w:t>resultados</w:t>
      </w:r>
      <w:r w:rsidR="00E34A3C">
        <w:rPr>
          <w:lang w:val="pt-BR"/>
        </w:rPr>
        <w:t xml:space="preserve"> e agregam conhecimento</w:t>
      </w:r>
      <w:r>
        <w:rPr>
          <w:lang w:val="pt-BR"/>
        </w:rPr>
        <w:t xml:space="preserve"> </w:t>
      </w:r>
      <w:r w:rsidR="00E34A3C">
        <w:rPr>
          <w:lang w:val="pt-BR"/>
        </w:rPr>
        <w:t xml:space="preserve">tem 16 cada um) que já começa falando de ressalvas no trabalho, eu vou ficar puto de ter lido o trabalho até ali </w:t>
      </w:r>
      <w:proofErr w:type="spellStart"/>
      <w:r w:rsidR="00E34A3C">
        <w:rPr>
          <w:lang w:val="pt-BR"/>
        </w:rPr>
        <w:t>kkkk</w:t>
      </w:r>
      <w:proofErr w:type="spellEnd"/>
      <w:r w:rsidR="00E34A3C">
        <w:rPr>
          <w:lang w:val="pt-BR"/>
        </w:rPr>
        <w:t xml:space="preserve">. Cara, lendo o parágrafo eu não vejo como </w:t>
      </w:r>
      <w:proofErr w:type="spellStart"/>
      <w:r w:rsidR="00E34A3C">
        <w:rPr>
          <w:lang w:val="pt-BR"/>
        </w:rPr>
        <w:t>caveats</w:t>
      </w:r>
      <w:proofErr w:type="spellEnd"/>
      <w:r w:rsidR="00E34A3C">
        <w:rPr>
          <w:lang w:val="pt-BR"/>
        </w:rPr>
        <w:t xml:space="preserve">, mas muito mais como future </w:t>
      </w:r>
      <w:proofErr w:type="spellStart"/>
      <w:r w:rsidR="00E34A3C">
        <w:rPr>
          <w:lang w:val="pt-BR"/>
        </w:rPr>
        <w:t>projections</w:t>
      </w:r>
      <w:proofErr w:type="spellEnd"/>
      <w:r w:rsidR="00E34A3C">
        <w:rPr>
          <w:lang w:val="pt-BR"/>
        </w:rPr>
        <w:t xml:space="preserve">. Aqui </w:t>
      </w:r>
      <w:proofErr w:type="spellStart"/>
      <w:r w:rsidR="00E34A3C">
        <w:rPr>
          <w:lang w:val="pt-BR"/>
        </w:rPr>
        <w:t>vc</w:t>
      </w:r>
      <w:proofErr w:type="spellEnd"/>
      <w:r w:rsidR="00E34A3C">
        <w:rPr>
          <w:lang w:val="pt-BR"/>
        </w:rPr>
        <w:t xml:space="preserve"> pode transformar esse parágrafo no “</w:t>
      </w:r>
      <w:proofErr w:type="spellStart"/>
      <w:r w:rsidR="00E34A3C">
        <w:rPr>
          <w:lang w:val="pt-BR"/>
        </w:rPr>
        <w:t>what’s</w:t>
      </w:r>
      <w:proofErr w:type="spellEnd"/>
      <w:r w:rsidR="00E34A3C">
        <w:rPr>
          <w:lang w:val="pt-BR"/>
        </w:rPr>
        <w:t xml:space="preserve"> </w:t>
      </w:r>
      <w:proofErr w:type="spellStart"/>
      <w:r w:rsidR="00E34A3C">
        <w:rPr>
          <w:lang w:val="pt-BR"/>
        </w:rPr>
        <w:t>next</w:t>
      </w:r>
      <w:proofErr w:type="spellEnd"/>
      <w:r w:rsidR="00E34A3C">
        <w:rPr>
          <w:lang w:val="pt-BR"/>
        </w:rPr>
        <w:t xml:space="preserve">?” e vai ficar show! Isso aumenta o interesse e a citação no </w:t>
      </w:r>
      <w:proofErr w:type="spellStart"/>
      <w:r w:rsidR="00E34A3C">
        <w:rPr>
          <w:lang w:val="pt-BR"/>
        </w:rPr>
        <w:t>paper</w:t>
      </w:r>
      <w:proofErr w:type="spellEnd"/>
      <w:r w:rsidR="00E34A3C">
        <w:rPr>
          <w:lang w:val="pt-BR"/>
        </w:rPr>
        <w:t xml:space="preserve">. Tudo que </w:t>
      </w:r>
      <w:proofErr w:type="spellStart"/>
      <w:r w:rsidR="00E34A3C">
        <w:rPr>
          <w:lang w:val="pt-BR"/>
        </w:rPr>
        <w:t>vc</w:t>
      </w:r>
      <w:proofErr w:type="spellEnd"/>
      <w:r w:rsidR="00E34A3C">
        <w:rPr>
          <w:lang w:val="pt-BR"/>
        </w:rPr>
        <w:t xml:space="preserve"> disse aqui me parecem sugestões do que as próximas pessoas que vão fazer trabalhos desse tipo podem incorporar, e não o </w:t>
      </w:r>
      <w:proofErr w:type="spellStart"/>
      <w:r w:rsidR="00E34A3C">
        <w:rPr>
          <w:lang w:val="pt-BR"/>
        </w:rPr>
        <w:t>qeu</w:t>
      </w:r>
      <w:proofErr w:type="spellEnd"/>
      <w:r w:rsidR="00E34A3C">
        <w:rPr>
          <w:lang w:val="pt-BR"/>
        </w:rPr>
        <w:t xml:space="preserve"> </w:t>
      </w:r>
      <w:proofErr w:type="spellStart"/>
      <w:r w:rsidR="00E34A3C">
        <w:rPr>
          <w:lang w:val="pt-BR"/>
        </w:rPr>
        <w:t>vc</w:t>
      </w:r>
      <w:proofErr w:type="spellEnd"/>
      <w:r w:rsidR="00E34A3C">
        <w:rPr>
          <w:lang w:val="pt-BR"/>
        </w:rPr>
        <w:t xml:space="preserve"> não fez e faz com que as conclusões do seu trabalho sejam interpretadas com cautela </w:t>
      </w:r>
      <w:proofErr w:type="spellStart"/>
      <w:r w:rsidR="00E34A3C">
        <w:rPr>
          <w:lang w:val="pt-BR"/>
        </w:rPr>
        <w:t>pq</w:t>
      </w:r>
      <w:proofErr w:type="spellEnd"/>
      <w:r w:rsidR="00E34A3C">
        <w:rPr>
          <w:lang w:val="pt-BR"/>
        </w:rPr>
        <w:t xml:space="preserve"> </w:t>
      </w:r>
      <w:proofErr w:type="spellStart"/>
      <w:r w:rsidR="00E34A3C">
        <w:rPr>
          <w:lang w:val="pt-BR"/>
        </w:rPr>
        <w:t>vc</w:t>
      </w:r>
      <w:proofErr w:type="spellEnd"/>
      <w:r w:rsidR="00E34A3C">
        <w:rPr>
          <w:lang w:val="pt-BR"/>
        </w:rPr>
        <w:t xml:space="preserve"> “simplificou demais”. Basicamente </w:t>
      </w:r>
      <w:proofErr w:type="spellStart"/>
      <w:r w:rsidR="00E34A3C">
        <w:rPr>
          <w:lang w:val="pt-BR"/>
        </w:rPr>
        <w:t>vc</w:t>
      </w:r>
      <w:proofErr w:type="spellEnd"/>
      <w:r w:rsidR="00E34A3C">
        <w:rPr>
          <w:lang w:val="pt-BR"/>
        </w:rPr>
        <w:t xml:space="preserve"> está falando 1) para os próximos trabalhos levarem em conta impactos diferenciais dependendo da fase ontogenética e outras particularidades entre diferentes grupos de organismos; 2) para levarem em conta outras fontes de impacto provenientes de mudanças globais, uma vez que eles existem e podem atuar de forma sinérgica no </w:t>
      </w:r>
      <w:proofErr w:type="spellStart"/>
      <w:r w:rsidR="00E34A3C">
        <w:rPr>
          <w:lang w:val="pt-BR"/>
        </w:rPr>
        <w:t>outcome</w:t>
      </w:r>
      <w:proofErr w:type="spellEnd"/>
      <w:r w:rsidR="00E34A3C">
        <w:rPr>
          <w:lang w:val="pt-BR"/>
        </w:rPr>
        <w:t xml:space="preserve"> das previsões modeladas; e 3) para usarem approaches que garantam levar em conta as questões de pressupostos, incerteza e viés, como o seu levou, o que o indica como algo importante a ser seguido!</w:t>
      </w:r>
    </w:p>
  </w:comment>
  <w:comment w:id="122" w:author="Edson Vieira Filho" w:date="2020-04-21T15:48:00Z" w:initials="EVF">
    <w:p w14:paraId="646040AA" w14:textId="028C1243" w:rsidR="00CB5611" w:rsidRPr="00577BCE" w:rsidRDefault="00CB5611">
      <w:pPr>
        <w:pStyle w:val="Textodecomentrio"/>
        <w:rPr>
          <w:rFonts w:hint="eastAsia"/>
          <w:lang w:val="pt-BR"/>
        </w:rPr>
      </w:pPr>
      <w:r>
        <w:rPr>
          <w:rStyle w:val="Refdecomentrio"/>
          <w:rFonts w:hint="eastAsia"/>
        </w:rPr>
        <w:annotationRef/>
      </w:r>
      <w:r w:rsidRPr="00577BCE">
        <w:rPr>
          <w:lang w:val="pt-BR"/>
        </w:rPr>
        <w:t>Dá uma olhada na planilha q</w:t>
      </w:r>
      <w:r>
        <w:rPr>
          <w:lang w:val="pt-BR"/>
        </w:rPr>
        <w:t xml:space="preserve">ue enviei por </w:t>
      </w:r>
      <w:proofErr w:type="spellStart"/>
      <w:r>
        <w:rPr>
          <w:lang w:val="pt-BR"/>
        </w:rPr>
        <w:t>email</w:t>
      </w:r>
      <w:proofErr w:type="spellEnd"/>
      <w:r>
        <w:rPr>
          <w:lang w:val="pt-BR"/>
        </w:rPr>
        <w:t xml:space="preserve"> com os dados dos sensores que lá em Rocas eles registraram temperaturas mais baixas e mais altas.</w:t>
      </w:r>
    </w:p>
  </w:comment>
  <w:comment w:id="124" w:author="Edson Vieira Filho" w:date="2020-04-21T15:50:00Z" w:initials="EVF">
    <w:p w14:paraId="5B462E6A" w14:textId="3DDAC723" w:rsidR="00CB5611" w:rsidRPr="00577BCE" w:rsidRDefault="00CB5611">
      <w:pPr>
        <w:pStyle w:val="Textodecomentrio"/>
        <w:rPr>
          <w:rFonts w:hint="eastAsia"/>
          <w:lang w:val="pt-BR"/>
        </w:rPr>
      </w:pPr>
      <w:r>
        <w:rPr>
          <w:rStyle w:val="Refdecomentrio"/>
          <w:rFonts w:hint="eastAsia"/>
        </w:rPr>
        <w:annotationRef/>
      </w:r>
      <w:r w:rsidRPr="00577BCE">
        <w:rPr>
          <w:lang w:val="pt-BR"/>
        </w:rPr>
        <w:t>Acho importante acrescentar algo do t</w:t>
      </w:r>
      <w:r>
        <w:rPr>
          <w:lang w:val="pt-BR"/>
        </w:rPr>
        <w:t xml:space="preserve">ipo </w:t>
      </w:r>
      <w:proofErr w:type="spellStart"/>
      <w:r>
        <w:rPr>
          <w:lang w:val="pt-BR"/>
        </w:rPr>
        <w:t>pq</w:t>
      </w:r>
      <w:proofErr w:type="spellEnd"/>
      <w:r>
        <w:rPr>
          <w:lang w:val="pt-BR"/>
        </w:rPr>
        <w:t xml:space="preserve"> qualquer lugar é um laboratório natural, mas na costa sempre vai estar sob influências locais e diretas e Rocas não. Acho que essa é a diferença e aspecto especial de lá. Lá </w:t>
      </w:r>
      <w:proofErr w:type="spellStart"/>
      <w:r>
        <w:rPr>
          <w:lang w:val="pt-BR"/>
        </w:rPr>
        <w:t>vc</w:t>
      </w:r>
      <w:proofErr w:type="spellEnd"/>
      <w:r>
        <w:rPr>
          <w:lang w:val="pt-BR"/>
        </w:rPr>
        <w:t xml:space="preserve"> realmente consegue testar efeitos de mudanças globais, já que os locais não existem, ou são mínimos.</w:t>
      </w:r>
    </w:p>
  </w:comment>
  <w:comment w:id="127" w:author="Edson Vieira Filho" w:date="2020-04-21T15:56:00Z" w:initials="EVF">
    <w:p w14:paraId="3235FAAC" w14:textId="56BF2B0B" w:rsidR="00CB5611" w:rsidRDefault="00CB5611">
      <w:pPr>
        <w:pStyle w:val="Textodecomentrio"/>
        <w:rPr>
          <w:rFonts w:hint="eastAsia"/>
        </w:rPr>
      </w:pPr>
      <w:r>
        <w:rPr>
          <w:rStyle w:val="Refdecomentrio"/>
          <w:rFonts w:hint="eastAsia"/>
        </w:rPr>
        <w:annotationRef/>
      </w:r>
      <w:r>
        <w:t>Which habitats?</w:t>
      </w:r>
    </w:p>
  </w:comment>
  <w:comment w:id="142" w:author="Edson Vieira Filho" w:date="2020-04-21T16:05:00Z" w:initials="EVF">
    <w:p w14:paraId="2DF2150C" w14:textId="381D33DF" w:rsidR="00CB5611" w:rsidRPr="00526BF7" w:rsidRDefault="00CB5611">
      <w:pPr>
        <w:pStyle w:val="Textodecomentrio"/>
        <w:rPr>
          <w:rFonts w:hint="eastAsia"/>
          <w:lang w:val="pt-BR"/>
        </w:rPr>
      </w:pPr>
      <w:r>
        <w:rPr>
          <w:rStyle w:val="Refdecomentrio"/>
          <w:rFonts w:hint="eastAsia"/>
        </w:rPr>
        <w:annotationRef/>
      </w:r>
      <w:r w:rsidRPr="00526BF7">
        <w:rPr>
          <w:lang w:val="pt-BR"/>
        </w:rPr>
        <w:t>Achei aqui um pouco confus</w:t>
      </w:r>
      <w:r>
        <w:rPr>
          <w:lang w:val="pt-BR"/>
        </w:rPr>
        <w:t xml:space="preserve">o </w:t>
      </w:r>
      <w:proofErr w:type="spellStart"/>
      <w:r>
        <w:rPr>
          <w:lang w:val="pt-BR"/>
        </w:rPr>
        <w:t>pq</w:t>
      </w:r>
      <w:proofErr w:type="spellEnd"/>
      <w:r>
        <w:rPr>
          <w:lang w:val="pt-BR"/>
        </w:rPr>
        <w:t xml:space="preserve"> não mexo com isso. Só para entender: a acumulação de biomassa para uma dado ano foi a biomassa daquele ano menos a biomassa média dos 6 anos do estudo? Pra mim isso aprece tão estranho. Pra mim seria a biomassa de um ano menos a biomassa do ano anterior </w:t>
      </w:r>
      <w:proofErr w:type="spellStart"/>
      <w:r>
        <w:rPr>
          <w:lang w:val="pt-BR"/>
        </w:rPr>
        <w:t>hehe</w:t>
      </w:r>
      <w:proofErr w:type="spellEnd"/>
    </w:p>
  </w:comment>
  <w:comment w:id="146" w:author="Edson Vieira Filho" w:date="2020-04-21T16:13:00Z" w:initials="EVF">
    <w:p w14:paraId="2490BB73" w14:textId="53971733" w:rsidR="00CB5611" w:rsidRPr="00603431" w:rsidRDefault="00CB5611">
      <w:pPr>
        <w:pStyle w:val="Textodecomentrio"/>
        <w:rPr>
          <w:rFonts w:hint="eastAsia"/>
          <w:lang w:val="pt-BR"/>
        </w:rPr>
      </w:pPr>
      <w:r>
        <w:rPr>
          <w:rStyle w:val="Refdecomentrio"/>
          <w:rFonts w:hint="eastAsia"/>
        </w:rPr>
        <w:annotationRef/>
      </w:r>
      <w:r w:rsidRPr="00603431">
        <w:rPr>
          <w:lang w:val="pt-BR"/>
        </w:rPr>
        <w:t xml:space="preserve">Isso é do seu </w:t>
      </w:r>
      <w:proofErr w:type="spellStart"/>
      <w:r w:rsidRPr="00603431">
        <w:rPr>
          <w:lang w:val="pt-BR"/>
        </w:rPr>
        <w:t>paper</w:t>
      </w:r>
      <w:proofErr w:type="spellEnd"/>
      <w:r w:rsidRPr="00603431">
        <w:rPr>
          <w:lang w:val="pt-BR"/>
        </w:rPr>
        <w:t xml:space="preserve"> o</w:t>
      </w:r>
      <w:r>
        <w:rPr>
          <w:lang w:val="pt-BR"/>
        </w:rPr>
        <w:t>u do Walters et al. 1997?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7D4102" w15:done="0"/>
  <w15:commentEx w15:paraId="17361672" w15:done="0"/>
  <w15:commentEx w15:paraId="73A1C202" w15:done="0"/>
  <w15:commentEx w15:paraId="3D35A382" w15:done="0"/>
  <w15:commentEx w15:paraId="5128D64B" w15:done="0"/>
  <w15:commentEx w15:paraId="2E38F8AB" w15:done="0"/>
  <w15:commentEx w15:paraId="21F0B7E4" w15:done="0"/>
  <w15:commentEx w15:paraId="23105E6F" w15:done="0"/>
  <w15:commentEx w15:paraId="75EE1F29" w15:done="0"/>
  <w15:commentEx w15:paraId="53BDB00A" w15:done="0"/>
  <w15:commentEx w15:paraId="5173AE45" w15:done="0"/>
  <w15:commentEx w15:paraId="3A1F484D" w15:done="0"/>
  <w15:commentEx w15:paraId="466B1033" w15:done="0"/>
  <w15:commentEx w15:paraId="5885C9A2" w15:done="0"/>
  <w15:commentEx w15:paraId="23701B39" w15:done="0"/>
  <w15:commentEx w15:paraId="5ABF194C" w15:done="0"/>
  <w15:commentEx w15:paraId="104C9503" w15:done="0"/>
  <w15:commentEx w15:paraId="1FB1A1E7" w15:done="0"/>
  <w15:commentEx w15:paraId="0128BC17" w15:done="0"/>
  <w15:commentEx w15:paraId="751CB96A" w15:done="0"/>
  <w15:commentEx w15:paraId="646040AA" w15:done="0"/>
  <w15:commentEx w15:paraId="5B462E6A" w15:done="0"/>
  <w15:commentEx w15:paraId="3235FAAC" w15:done="0"/>
  <w15:commentEx w15:paraId="2DF2150C" w15:done="0"/>
  <w15:commentEx w15:paraId="2490B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7D4102" w16cid:durableId="22497DC7"/>
  <w16cid:commentId w16cid:paraId="17361672" w16cid:durableId="224982E2"/>
  <w16cid:commentId w16cid:paraId="73A1C202" w16cid:durableId="22498433"/>
  <w16cid:commentId w16cid:paraId="3D35A382" w16cid:durableId="22498481"/>
  <w16cid:commentId w16cid:paraId="5128D64B" w16cid:durableId="2249855A"/>
  <w16cid:commentId w16cid:paraId="2E38F8AB" w16cid:durableId="224985A2"/>
  <w16cid:commentId w16cid:paraId="21F0B7E4" w16cid:durableId="22498A58"/>
  <w16cid:commentId w16cid:paraId="23105E6F" w16cid:durableId="22498AF8"/>
  <w16cid:commentId w16cid:paraId="75EE1F29" w16cid:durableId="22499D47"/>
  <w16cid:commentId w16cid:paraId="53BDB00A" w16cid:durableId="22499D99"/>
  <w16cid:commentId w16cid:paraId="5173AE45" w16cid:durableId="22499D8D"/>
  <w16cid:commentId w16cid:paraId="3A1F484D" w16cid:durableId="22499EDF"/>
  <w16cid:commentId w16cid:paraId="466B1033" w16cid:durableId="2249A1F3"/>
  <w16cid:commentId w16cid:paraId="5885C9A2" w16cid:durableId="2249A2D5"/>
  <w16cid:commentId w16cid:paraId="23701B39" w16cid:durableId="2249A471"/>
  <w16cid:commentId w16cid:paraId="5ABF194C" w16cid:durableId="2249A6A6"/>
  <w16cid:commentId w16cid:paraId="104C9503" w16cid:durableId="2249AB53"/>
  <w16cid:commentId w16cid:paraId="1FB1A1E7" w16cid:durableId="2249A986"/>
  <w16cid:commentId w16cid:paraId="0128BC17" w16cid:durableId="2249AD0C"/>
  <w16cid:commentId w16cid:paraId="751CB96A" w16cid:durableId="2249AE58"/>
  <w16cid:commentId w16cid:paraId="646040AA" w16cid:durableId="2249943D"/>
  <w16cid:commentId w16cid:paraId="5B462E6A" w16cid:durableId="224994AC"/>
  <w16cid:commentId w16cid:paraId="3235FAAC" w16cid:durableId="22499614"/>
  <w16cid:commentId w16cid:paraId="2DF2150C" w16cid:durableId="22499833"/>
  <w16cid:commentId w16cid:paraId="2490BB73" w16cid:durableId="22499A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Times New Roman">
    <w:panose1 w:val="00000000000000000000"/>
    <w:charset w:val="00"/>
    <w:family w:val="roman"/>
    <w:notTrueType/>
    <w:pitch w:val="default"/>
  </w:font>
  <w:font w:name="Times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son Vieira Filho">
    <w15:presenceInfo w15:providerId="Windows Live" w15:userId="64461c62ef1b4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22106"/>
    <w:rsid w:val="00005D27"/>
    <w:rsid w:val="00154513"/>
    <w:rsid w:val="001A4B9B"/>
    <w:rsid w:val="00526BF7"/>
    <w:rsid w:val="00577BCE"/>
    <w:rsid w:val="005F1D04"/>
    <w:rsid w:val="005F212C"/>
    <w:rsid w:val="00603431"/>
    <w:rsid w:val="00622106"/>
    <w:rsid w:val="008C2377"/>
    <w:rsid w:val="008C2926"/>
    <w:rsid w:val="00983720"/>
    <w:rsid w:val="00A27805"/>
    <w:rsid w:val="00B266C6"/>
    <w:rsid w:val="00BC51FC"/>
    <w:rsid w:val="00BE7305"/>
    <w:rsid w:val="00C41A33"/>
    <w:rsid w:val="00CB5611"/>
    <w:rsid w:val="00D01D53"/>
    <w:rsid w:val="00E34A3C"/>
    <w:rsid w:val="00E82AA7"/>
    <w:rsid w:val="00EC298B"/>
    <w:rsid w:val="00F846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8373"/>
  <w15:docId w15:val="{07752ECD-563C-48E0-A3BE-ABB1DE68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qFormat/>
    <w:rPr>
      <w:sz w:val="16"/>
      <w:szCs w:val="16"/>
    </w:rPr>
  </w:style>
  <w:style w:type="character" w:customStyle="1" w:styleId="InternetLink">
    <w:name w:val="Internet Link"/>
    <w:basedOn w:val="Fontepargpadro"/>
    <w:rPr>
      <w:color w:val="0000FF"/>
      <w:u w:val="single"/>
    </w:rPr>
  </w:style>
  <w:style w:type="paragraph" w:customStyle="1" w:styleId="Heading">
    <w:name w:val="Heading"/>
    <w:basedOn w:val="Normal"/>
    <w:next w:val="Corpodetexto"/>
    <w:qFormat/>
    <w:pPr>
      <w:keepNext/>
      <w:spacing w:before="240" w:after="120"/>
    </w:pPr>
    <w:rPr>
      <w:rFonts w:ascii="Liberation Sans" w:eastAsia="PingFang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Bibliography1">
    <w:name w:val="Bibliography 1"/>
    <w:basedOn w:val="Index"/>
    <w:qFormat/>
    <w:pPr>
      <w:spacing w:after="240" w:line="240" w:lineRule="atLeast"/>
      <w:ind w:left="720" w:hanging="720"/>
    </w:pPr>
  </w:style>
  <w:style w:type="paragraph" w:styleId="Textodebalo">
    <w:name w:val="Balloon Text"/>
    <w:basedOn w:val="Normal"/>
    <w:link w:val="TextodebaloChar"/>
    <w:uiPriority w:val="99"/>
    <w:semiHidden/>
    <w:unhideWhenUsed/>
    <w:rsid w:val="00B266C6"/>
    <w:rPr>
      <w:rFonts w:ascii="Segoe UI" w:hAnsi="Segoe UI" w:cs="Mangal"/>
      <w:sz w:val="18"/>
      <w:szCs w:val="16"/>
    </w:rPr>
  </w:style>
  <w:style w:type="character" w:customStyle="1" w:styleId="TextodebaloChar">
    <w:name w:val="Texto de balão Char"/>
    <w:basedOn w:val="Fontepargpadro"/>
    <w:link w:val="Textodebalo"/>
    <w:uiPriority w:val="99"/>
    <w:semiHidden/>
    <w:rsid w:val="00B266C6"/>
    <w:rPr>
      <w:rFonts w:ascii="Segoe UI" w:hAnsi="Segoe UI" w:cs="Mangal"/>
      <w:sz w:val="18"/>
      <w:szCs w:val="16"/>
    </w:rPr>
  </w:style>
  <w:style w:type="paragraph" w:styleId="Textodecomentrio">
    <w:name w:val="annotation text"/>
    <w:basedOn w:val="Normal"/>
    <w:link w:val="TextodecomentrioChar"/>
    <w:uiPriority w:val="99"/>
    <w:semiHidden/>
    <w:unhideWhenUsed/>
    <w:rsid w:val="00B266C6"/>
    <w:rPr>
      <w:rFonts w:cs="Mangal"/>
      <w:sz w:val="20"/>
      <w:szCs w:val="18"/>
    </w:rPr>
  </w:style>
  <w:style w:type="character" w:customStyle="1" w:styleId="TextodecomentrioChar">
    <w:name w:val="Texto de comentário Char"/>
    <w:basedOn w:val="Fontepargpadro"/>
    <w:link w:val="Textodecomentrio"/>
    <w:uiPriority w:val="99"/>
    <w:semiHidden/>
    <w:rsid w:val="00B266C6"/>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B266C6"/>
    <w:rPr>
      <w:b/>
      <w:bCs/>
    </w:rPr>
  </w:style>
  <w:style w:type="character" w:customStyle="1" w:styleId="AssuntodocomentrioChar">
    <w:name w:val="Assunto do comentário Char"/>
    <w:basedOn w:val="TextodecomentrioChar"/>
    <w:link w:val="Assuntodocomentrio"/>
    <w:uiPriority w:val="99"/>
    <w:semiHidden/>
    <w:rsid w:val="00B266C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eldiloc.sites.ufsc.br/" TargetMode="External"/><Relationship Id="rId3" Type="http://schemas.openxmlformats.org/officeDocument/2006/relationships/webSettings" Target="webSettings.xml"/><Relationship Id="rId7" Type="http://schemas.openxmlformats.org/officeDocument/2006/relationships/hyperlink" Target="https://github.com/leomarameo7/Atoll_Rocas_project"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18</Pages>
  <Words>8448</Words>
  <Characters>45623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Capitani</dc:creator>
  <dc:description/>
  <cp:lastModifiedBy>Edson Vieira Filho</cp:lastModifiedBy>
  <cp:revision>6</cp:revision>
  <dcterms:created xsi:type="dcterms:W3CDTF">2020-04-18T15:14:00Z</dcterms:created>
  <dcterms:modified xsi:type="dcterms:W3CDTF">2020-04-21T20:55:00Z</dcterms:modified>
  <dc:language>en-GB</dc:language>
</cp:coreProperties>
</file>